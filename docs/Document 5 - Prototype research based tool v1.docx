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9"/>
        <w:gridCol w:w="3264"/>
        <w:gridCol w:w="2539"/>
        <w:gridCol w:w="517"/>
        <w:gridCol w:w="617"/>
        <w:gridCol w:w="808"/>
        <w:gridCol w:w="43"/>
      </w:tblGrid>
      <w:tr w:rsidRPr="00B8365D" w:rsidR="00965513" w:rsidTr="473CF459" w14:paraId="15964807" w14:textId="77777777">
        <w:trPr>
          <w:gridAfter w:val="1"/>
          <w:wAfter w:w="43" w:type="dxa"/>
        </w:trPr>
        <w:tc>
          <w:tcPr>
            <w:tcW w:w="1143" w:type="dxa"/>
            <w:gridSpan w:val="2"/>
            <w:tcMar/>
            <w:tcPrChange w:author="Erick Fernando Alves" w:date="2020-11-13T09:31:10.8490243" w:id="1048995683">
              <w:tcPr>
                <w:tcW w:w="1143" w:type="dxa"/>
                <w:gridSpan w:val="2"/>
              </w:tcPr>
            </w:tcPrChange>
          </w:tcPr>
          <w:p w:rsidRPr="00B8365D" w:rsidR="00F77AD4" w:rsidP="001E7945" w:rsidRDefault="00F77AD4" w14:paraId="424B7CF7" w14:textId="77777777">
            <w:pPr>
              <w:rPr>
                <w:lang w:val="en-US"/>
              </w:rPr>
            </w:pPr>
          </w:p>
        </w:tc>
        <w:tc>
          <w:tcPr>
            <w:tcW w:w="5803" w:type="dxa"/>
            <w:gridSpan w:val="2"/>
            <w:tcMar/>
            <w:tcPrChange w:author="Erick Fernando Alves" w:date="2020-11-13T09:31:10.8490243" w:id="1567524503">
              <w:tcPr>
                <w:tcW w:w="5803" w:type="dxa"/>
                <w:gridSpan w:val="2"/>
              </w:tcPr>
            </w:tcPrChange>
          </w:tcPr>
          <w:p w:rsidRPr="00B8365D" w:rsidR="00F77AD4" w:rsidP="001E7945" w:rsidRDefault="00F77AD4" w14:paraId="6505EE37" w14:textId="77777777">
            <w:pPr>
              <w:rPr>
                <w:lang w:val="en-US"/>
              </w:rPr>
            </w:pPr>
          </w:p>
        </w:tc>
        <w:tc>
          <w:tcPr>
            <w:tcW w:w="1134" w:type="dxa"/>
            <w:gridSpan w:val="2"/>
            <w:tcMar/>
            <w:vAlign w:val="center"/>
            <w:tcPrChange w:author="Erick Fernando Alves" w:date="2020-11-13T09:31:10.8490243" w:id="755014218">
              <w:tcPr>
                <w:tcW w:w="1134" w:type="dxa"/>
                <w:gridSpan w:val="2"/>
              </w:tcPr>
            </w:tcPrChange>
          </w:tcPr>
          <w:p w:rsidRPr="00FF36EC" w:rsidR="00F77AD4" w:rsidP="6C636A78" w:rsidRDefault="6C636A78" w14:paraId="2F908FB2" w14:textId="77777777" w14:noSpellErr="1">
            <w:pPr>
              <w:ind w:left="-107" w:right="-108" w:firstLine="107"/>
              <w:jc w:val="center"/>
              <w:rPr>
                <w:color w:val="595959" w:themeColor="text1" w:themeTint="A6"/>
                <w:sz w:val="16"/>
                <w:szCs w:val="16"/>
                <w:lang w:val="en-US"/>
              </w:rPr>
            </w:pPr>
            <w:r w:rsidRPr="6C636A78">
              <w:rPr>
                <w:color w:val="595959" w:themeColor="text1" w:themeTint="A6"/>
                <w:sz w:val="16"/>
                <w:szCs w:val="16"/>
                <w:lang w:val="en-US"/>
              </w:rPr>
              <w:t>Document No.</w:t>
            </w:r>
          </w:p>
        </w:tc>
        <w:tc>
          <w:tcPr>
            <w:tcW w:w="808" w:type="dxa"/>
            <w:tcBorders>
              <w:left w:val="nil"/>
            </w:tcBorders>
            <w:tcMar/>
            <w:vAlign w:val="center"/>
            <w:tcPrChange w:author="Erick Fernando Alves" w:date="2020-11-13T09:31:10.8490243" w:id="114476849">
              <w:tcPr>
                <w:tcW w:w="808" w:type="dxa"/>
                <w:tcBorders>
                  <w:left w:val="nil"/>
                </w:tcBorders>
              </w:tcPr>
            </w:tcPrChange>
          </w:tcPr>
          <w:p w:rsidRPr="00FF36EC" w:rsidR="00F77AD4" w:rsidP="6C636A78" w:rsidRDefault="6C636A78" w14:paraId="57E55FBA" w14:textId="77777777" w14:noSpellErr="1">
            <w:pPr>
              <w:ind w:left="28" w:hanging="28"/>
              <w:jc w:val="center"/>
              <w:rPr>
                <w:color w:val="595959" w:themeColor="text1" w:themeTint="A6"/>
                <w:sz w:val="16"/>
                <w:szCs w:val="16"/>
                <w:lang w:val="en-US"/>
              </w:rPr>
            </w:pPr>
            <w:r w:rsidRPr="6C636A78">
              <w:rPr>
                <w:color w:val="595959" w:themeColor="text1" w:themeTint="A6"/>
                <w:sz w:val="16"/>
                <w:szCs w:val="16"/>
                <w:lang w:val="en-US"/>
              </w:rPr>
              <w:t>Revision</w:t>
            </w:r>
          </w:p>
        </w:tc>
      </w:tr>
      <w:tr w:rsidRPr="00B8365D" w:rsidR="007F252B" w:rsidTr="473CF459" w14:paraId="3C1780B6" w14:textId="77777777">
        <w:trPr>
          <w:gridAfter w:val="1"/>
          <w:wAfter w:w="43" w:type="dxa"/>
        </w:trPr>
        <w:tc>
          <w:tcPr>
            <w:tcW w:w="1143" w:type="dxa"/>
            <w:gridSpan w:val="2"/>
            <w:tcMar/>
            <w:tcPrChange w:author="Erick Fernando Alves" w:date="2020-11-13T09:31:10.8490243" w:id="2028877035">
              <w:tcPr>
                <w:tcW w:w="1143" w:type="dxa"/>
                <w:gridSpan w:val="2"/>
              </w:tcPr>
            </w:tcPrChange>
          </w:tcPr>
          <w:p w:rsidRPr="00FF36EC" w:rsidR="007F252B" w:rsidP="001E7945" w:rsidRDefault="007F252B" w14:paraId="4155E5C5" w14:textId="77777777">
            <w:pPr>
              <w:jc w:val="right"/>
              <w:rPr>
                <w:rFonts w:asciiTheme="majorHAnsi" w:hAnsiTheme="majorHAnsi"/>
                <w:lang w:val="en-US"/>
              </w:rPr>
            </w:pPr>
          </w:p>
        </w:tc>
        <w:tc>
          <w:tcPr>
            <w:tcW w:w="5803" w:type="dxa"/>
            <w:gridSpan w:val="2"/>
            <w:tcMar/>
            <w:vAlign w:val="center"/>
            <w:tcPrChange w:author="Erick Fernando Alves" w:date="2020-11-13T09:31:10.8490243" w:id="1054065949">
              <w:tcPr>
                <w:tcW w:w="5803" w:type="dxa"/>
                <w:gridSpan w:val="2"/>
              </w:tcPr>
            </w:tcPrChange>
          </w:tcPr>
          <w:p w:rsidRPr="00DB20FE" w:rsidR="007F252B" w:rsidP="001E7945" w:rsidRDefault="007F252B" w14:paraId="175C9D5F" w14:textId="77777777">
            <w:pPr>
              <w:rPr>
                <w:sz w:val="24"/>
                <w:lang w:val="en-US"/>
              </w:rPr>
            </w:pPr>
          </w:p>
        </w:tc>
        <w:tc>
          <w:tcPr>
            <w:tcW w:w="1134" w:type="dxa"/>
            <w:gridSpan w:val="2"/>
            <w:tcMar/>
            <w:vAlign w:val="center"/>
            <w:tcPrChange w:author="Erick Fernando Alves" w:date="2020-11-13T09:31:10.8490243" w:id="1845883371">
              <w:tcPr>
                <w:tcW w:w="1134" w:type="dxa"/>
                <w:gridSpan w:val="2"/>
              </w:tcPr>
            </w:tcPrChange>
          </w:tcPr>
          <w:bookmarkStart w:name="OLE_LINK5" w:displacedByCustomXml="next" w:id="0"/>
          <w:sdt>
            <w:sdtPr>
              <w:rPr>
                <w:color w:val="5B9BD5" w:themeColor="accent1"/>
                <w:sz w:val="16"/>
                <w:lang w:val="en-US"/>
                <w14:textFill>
                  <w14:solidFill>
                    <w14:schemeClr w14:val="accent1">
                      <w14:lumMod w14:val="50000"/>
                      <w14:lumMod w14:val="65000"/>
                      <w14:lumOff w14:val="35000"/>
                    </w14:schemeClr>
                  </w14:solidFill>
                </w14:textFill>
              </w:rPr>
              <w:id w:val="-718356785"/>
              <w:lock w:val="contentLocked"/>
              <w:placeholder>
                <w:docPart w:val="429A7A73FCE74016B69A32E98E603120"/>
              </w:placeholder>
              <w:group/>
            </w:sdtPr>
            <w:sdtContent>
              <w:bookmarkStart w:name="OLE_LINK2" w:displacedByCustomXml="next" w:id="1"/>
              <w:sdt>
                <w:sdtPr>
                  <w:rPr>
                    <w:color w:val="5B9BD5" w:themeColor="accent1"/>
                    <w:sz w:val="16"/>
                    <w:lang w:val="en-US"/>
                    <w14:textFill>
                      <w14:solidFill>
                        <w14:schemeClr w14:val="accent1">
                          <w14:lumMod w14:val="50000"/>
                          <w14:lumMod w14:val="65000"/>
                          <w14:lumOff w14:val="35000"/>
                        </w14:schemeClr>
                      </w14:solidFill>
                    </w14:textFill>
                  </w:rPr>
                  <w:alias w:val="Document No."/>
                  <w:tag w:val="Document No. "/>
                  <w:id w:val="1291093732"/>
                  <w:placeholder>
                    <w:docPart w:val="AD9C6319004843DCBB37C26CA63FFE3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p w:rsidRPr="00FF36EC" w:rsidR="007F252B" w:rsidP="008B4A7A" w:rsidRDefault="00D17304" w14:paraId="570E0114" w14:textId="2A62D851">
                    <w:pPr>
                      <w:jc w:val="center"/>
                      <w:rPr>
                        <w:color w:val="595959" w:themeColor="text1" w:themeTint="A6"/>
                        <w:sz w:val="16"/>
                        <w:lang w:val="en-US"/>
                      </w:rPr>
                    </w:pPr>
                    <w:r>
                      <w:rPr>
                        <w:color w:val="5B9BD5" w:themeColor="accent1"/>
                        <w:sz w:val="16"/>
                        <w:lang w:val="en-US"/>
                        <w14:textFill>
                          <w14:solidFill>
                            <w14:schemeClr w14:val="accent1">
                              <w14:lumMod w14:val="50000"/>
                              <w14:lumMod w14:val="65000"/>
                              <w14:lumOff w14:val="35000"/>
                            </w14:schemeClr>
                          </w14:solidFill>
                        </w14:textFill>
                      </w:rPr>
                      <w:t>5</w:t>
                    </w:r>
                  </w:p>
                </w:sdtContent>
              </w:sdt>
              <w:bookmarkEnd w:displacedByCustomXml="next" w:id="1"/>
            </w:sdtContent>
          </w:sdt>
          <w:bookmarkEnd w:displacedByCustomXml="prev" w:id="0"/>
          <w:p w:rsidR="6C636A78" w:rsidRDefault="6C636A78" w14:paraId="1A93B6AF" w14:textId="77777777"/>
        </w:tc>
        <w:tc>
          <w:tcPr>
            <w:tcW w:w="808" w:type="dxa"/>
            <w:tcMar/>
            <w:vAlign w:val="center"/>
            <w:tcPrChange w:author="Erick Fernando Alves" w:date="2020-11-13T09:31:10.8490243" w:id="1800202601">
              <w:tcPr>
                <w:tcW w:w="808" w:type="dxa"/>
              </w:tcPr>
            </w:tcPrChange>
          </w:tcPr>
          <w:bookmarkStart w:name="OLE_LINK6" w:displacedByCustomXml="next" w:id="2"/>
          <w:sdt>
            <w:sdtPr>
              <w:rPr>
                <w:color w:val="5B9BD5" w:themeColor="accent1"/>
                <w:sz w:val="16"/>
                <w:lang w:val="en-US"/>
                <w14:textFill>
                  <w14:solidFill>
                    <w14:schemeClr w14:val="accent1">
                      <w14:lumMod w14:val="50000"/>
                      <w14:lumMod w14:val="65000"/>
                      <w14:lumOff w14:val="35000"/>
                    </w14:schemeClr>
                  </w14:solidFill>
                </w14:textFill>
              </w:rPr>
              <w:alias w:val="Revision"/>
              <w:tag w:val="Revision"/>
              <w:id w:val="1957372954"/>
              <w:placeholder>
                <w:docPart w:val="89A51E5076474C2FBA06475C3F704264"/>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p w:rsidRPr="00FF36EC" w:rsidR="007F252B" w:rsidP="008B4A7A" w:rsidRDefault="00D17304" w14:paraId="4F4C459D" w14:textId="1880F03C">
                <w:pPr>
                  <w:jc w:val="center"/>
                  <w:rPr>
                    <w:color w:val="595959" w:themeColor="text1" w:themeTint="A6"/>
                    <w:sz w:val="16"/>
                    <w:lang w:val="en-US"/>
                  </w:rPr>
                </w:pPr>
                <w:r>
                  <w:rPr>
                    <w:color w:val="5B9BD5" w:themeColor="accent1"/>
                    <w:sz w:val="16"/>
                    <w:lang w:val="en-US"/>
                    <w14:textFill>
                      <w14:solidFill>
                        <w14:schemeClr w14:val="accent1">
                          <w14:lumMod w14:val="50000"/>
                          <w14:lumMod w14:val="65000"/>
                          <w14:lumOff w14:val="35000"/>
                        </w14:schemeClr>
                      </w14:solidFill>
                    </w14:textFill>
                  </w:rPr>
                  <w:t>1</w:t>
                </w:r>
              </w:p>
            </w:sdtContent>
          </w:sdt>
          <w:bookmarkEnd w:displacedByCustomXml="prev" w:id="2"/>
          <w:p w:rsidR="6C636A78" w:rsidRDefault="6C636A78" w14:paraId="53679A33" w14:textId="77777777"/>
        </w:tc>
      </w:tr>
      <w:tr w:rsidRPr="00B8365D" w:rsidR="007F252B" w:rsidTr="473CF459" w14:paraId="73E53C19" w14:textId="77777777">
        <w:trPr>
          <w:gridAfter w:val="1"/>
          <w:wAfter w:w="43" w:type="dxa"/>
        </w:trPr>
        <w:tc>
          <w:tcPr>
            <w:tcW w:w="8888" w:type="dxa"/>
            <w:gridSpan w:val="7"/>
            <w:tcMar/>
            <w:vAlign w:val="center"/>
            <w:tcPrChange w:author="Erick Fernando Alves" w:date="2020-11-13T09:31:10.8490243" w:id="1488337936">
              <w:tcPr>
                <w:tcW w:w="8888" w:type="dxa"/>
                <w:gridSpan w:val="7"/>
              </w:tcPr>
            </w:tcPrChange>
          </w:tcPr>
          <w:p w:rsidRPr="00B8365D" w:rsidR="007F252B" w:rsidP="005C184A" w:rsidRDefault="007F252B" w14:paraId="6CB19670" w14:textId="77777777">
            <w:pPr>
              <w:rPr>
                <w:lang w:val="en-US"/>
              </w:rPr>
            </w:pPr>
          </w:p>
        </w:tc>
      </w:tr>
      <w:tr w:rsidRPr="001005DB" w:rsidR="007F252B" w:rsidTr="473CF459" w14:paraId="6A51EA9D" w14:textId="77777777">
        <w:trPr>
          <w:gridAfter w:val="1"/>
          <w:wAfter w:w="43" w:type="dxa"/>
        </w:trPr>
        <w:tc>
          <w:tcPr>
            <w:tcW w:w="1143" w:type="dxa"/>
            <w:gridSpan w:val="2"/>
            <w:tcBorders>
              <w:right w:val="single" w:color="0070C0" w:sz="4" w:space="0"/>
            </w:tcBorders>
            <w:tcMar/>
            <w:tcPrChange w:author="Erick Fernando Alves" w:date="2020-11-13T09:31:10.8490243" w:id="1951767498">
              <w:tcPr>
                <w:tcW w:w="1143" w:type="dxa"/>
                <w:gridSpan w:val="2"/>
                <w:tcBorders>
                  <w:right w:val="single" w:color="0070C0" w:sz="4" w:space="0"/>
                </w:tcBorders>
              </w:tcPr>
            </w:tcPrChange>
          </w:tcPr>
          <w:p w:rsidRPr="00FF36EC" w:rsidR="007F252B" w:rsidP="6E4192E8" w:rsidRDefault="6C636A78" w14:paraId="3C3F7D33" w14:textId="77777777" w14:noSpellErr="1">
            <w:pPr>
              <w:jc w:val="right"/>
              <w:rPr>
                <w:rFonts w:ascii="Calibri Light" w:hAnsi="Calibri Light" w:asciiTheme="majorAscii" w:hAnsiTheme="majorAscii"/>
                <w:lang w:val="en-US"/>
                <w:rPrChange w:author="Marcin Pilarczyk" w:date="2020-11-11T12:40:38.0181572" w:id="229387956">
                  <w:rPr/>
                </w:rPrChange>
              </w:rPr>
              <w:pPrChange w:author="Marcin Pilarczyk" w:date="2020-11-11T12:40:38.0181572" w:id="514395051">
                <w:pPr>
                  <w:jc w:val="right"/>
                </w:pPr>
              </w:pPrChange>
            </w:pPr>
            <w:r w:rsidRPr="6E4192E8">
              <w:rPr>
                <w:rFonts w:ascii="Calibri Light" w:hAnsi="Calibri Light" w:asciiTheme="majorAscii" w:hAnsiTheme="majorAscii"/>
                <w:color w:val="4472C4" w:themeColor="accent5"/>
                <w:lang w:val="en-US"/>
                <w:rPrChange w:author="Marcin Pilarczyk" w:date="2020-11-11T12:40:38.0181572" w:id="1240439835">
                  <w:rPr>
                    <w:rFonts w:asciiTheme="majorHAnsi" w:hAnsiTheme="majorHAnsi"/>
                    <w:color w:val="4472C4" w:themeColor="accent5"/>
                    <w:lang w:val="en-US"/>
                  </w:rPr>
                </w:rPrChange>
              </w:rPr>
              <w:t>Document title</w:t>
            </w:r>
          </w:p>
        </w:tc>
        <w:bookmarkStart w:name="OLE_LINK4" w:displacedByCustomXml="next" w:id="3"/>
        <w:sdt>
          <w:sdtPr>
            <w:rPr>
              <w:sz w:val="24"/>
              <w:lang w:val="en-US"/>
            </w:rPr>
            <w:alias w:val="Document title"/>
            <w:tag w:val="Document title"/>
            <w:id w:val="-2019610268"/>
            <w:placeholder>
              <w:docPart w:val="98C01FEF412F46B3AE12F0AB92EDADBC"/>
            </w:placeholder>
          </w:sdtPr>
          <w:sdtContent>
            <w:tc>
              <w:tcPr>
                <w:tcW w:w="7745" w:type="dxa"/>
                <w:gridSpan w:val="5"/>
                <w:tcBorders>
                  <w:left w:val="single" w:color="0070C0" w:sz="4" w:space="0"/>
                </w:tcBorders>
                <w:vAlign w:val="center"/>
              </w:tcPr>
              <w:p w:rsidRPr="00DB20FE" w:rsidR="007F252B" w:rsidP="001461B9" w:rsidRDefault="007F252B" w14:paraId="6AB2D994" w14:textId="788E77FC">
                <w:pPr>
                  <w:rPr>
                    <w:sz w:val="24"/>
                    <w:lang w:val="en-US"/>
                  </w:rPr>
                </w:pPr>
                <w:r w:rsidRPr="001461B9">
                  <w:rPr>
                    <w:b/>
                    <w:sz w:val="24"/>
                    <w:lang w:val="en-US"/>
                  </w:rPr>
                  <w:t xml:space="preserve">Master Document No. </w:t>
                </w:r>
                <w:r w:rsidR="00D17304">
                  <w:rPr>
                    <w:b/>
                    <w:sz w:val="24"/>
                    <w:lang w:val="en-US"/>
                  </w:rPr>
                  <w:t>5</w:t>
                </w:r>
                <w:r w:rsidRPr="001461B9">
                  <w:rPr>
                    <w:b/>
                    <w:sz w:val="24"/>
                    <w:lang w:val="en-US"/>
                  </w:rPr>
                  <w:t xml:space="preserve">: </w:t>
                </w:r>
                <w:r w:rsidR="00D17304">
                  <w:rPr>
                    <w:b/>
                    <w:sz w:val="24"/>
                    <w:lang w:val="en-US"/>
                  </w:rPr>
                  <w:t>Prototype research</w:t>
                </w:r>
                <w:r w:rsidR="000A283F">
                  <w:rPr>
                    <w:b/>
                    <w:sz w:val="24"/>
                    <w:lang w:val="en-US"/>
                  </w:rPr>
                  <w:t>-</w:t>
                </w:r>
                <w:r w:rsidR="00D17304">
                  <w:rPr>
                    <w:b/>
                    <w:sz w:val="24"/>
                    <w:lang w:val="en-US"/>
                  </w:rPr>
                  <w:t>based tool</w:t>
                </w:r>
              </w:p>
            </w:tc>
          </w:sdtContent>
        </w:sdt>
        <w:bookmarkEnd w:displacedByCustomXml="prev" w:id="3"/>
      </w:tr>
      <w:tr w:rsidRPr="001005DB" w:rsidR="007F252B" w:rsidTr="473CF459" w14:paraId="5E9F388B" w14:textId="77777777">
        <w:trPr>
          <w:gridAfter w:val="1"/>
          <w:wAfter w:w="43" w:type="dxa"/>
        </w:trPr>
        <w:tc>
          <w:tcPr>
            <w:tcW w:w="1143" w:type="dxa"/>
            <w:gridSpan w:val="2"/>
            <w:tcMar/>
            <w:tcPrChange w:author="Erick Fernando Alves" w:date="2020-11-13T09:31:10.8490243" w:id="605207482">
              <w:tcPr>
                <w:tcW w:w="1143" w:type="dxa"/>
                <w:gridSpan w:val="2"/>
              </w:tcPr>
            </w:tcPrChange>
          </w:tcPr>
          <w:p w:rsidRPr="00FF36EC" w:rsidR="007F252B" w:rsidP="007F252B" w:rsidRDefault="007F252B" w14:paraId="63A27FCB" w14:textId="77777777">
            <w:pPr>
              <w:jc w:val="right"/>
              <w:rPr>
                <w:rFonts w:asciiTheme="majorHAnsi" w:hAnsiTheme="majorHAnsi"/>
                <w:color w:val="4472C4" w:themeColor="accent5"/>
                <w:lang w:val="en-US"/>
              </w:rPr>
            </w:pPr>
          </w:p>
        </w:tc>
        <w:tc>
          <w:tcPr>
            <w:tcW w:w="7745" w:type="dxa"/>
            <w:gridSpan w:val="5"/>
            <w:tcMar/>
            <w:vAlign w:val="center"/>
            <w:tcPrChange w:author="Erick Fernando Alves" w:date="2020-11-13T09:31:10.8490243" w:id="187898945">
              <w:tcPr>
                <w:tcW w:w="7745" w:type="dxa"/>
                <w:gridSpan w:val="5"/>
              </w:tcPr>
            </w:tcPrChange>
          </w:tcPr>
          <w:p w:rsidR="007F252B" w:rsidP="007F252B" w:rsidRDefault="007F252B" w14:paraId="6C0D8B20" w14:textId="77777777">
            <w:pPr>
              <w:rPr>
                <w:sz w:val="24"/>
                <w:lang w:val="en-US"/>
              </w:rPr>
            </w:pPr>
          </w:p>
        </w:tc>
      </w:tr>
      <w:tr w:rsidRPr="001005DB" w:rsidR="007F252B" w:rsidTr="473CF459" w14:paraId="08054A29" w14:textId="77777777">
        <w:trPr>
          <w:gridAfter w:val="1"/>
          <w:wAfter w:w="43" w:type="dxa"/>
        </w:trPr>
        <w:tc>
          <w:tcPr>
            <w:tcW w:w="1143" w:type="dxa"/>
            <w:gridSpan w:val="2"/>
            <w:tcBorders>
              <w:right w:val="single" w:color="0070C0" w:sz="4" w:space="0"/>
            </w:tcBorders>
            <w:tcMar/>
            <w:tcPrChange w:author="Erick Fernando Alves" w:date="2020-11-13T09:31:10.8490243" w:id="181300422">
              <w:tcPr>
                <w:tcW w:w="1143" w:type="dxa"/>
                <w:gridSpan w:val="2"/>
                <w:tcBorders>
                  <w:right w:val="single" w:color="0070C0" w:sz="4" w:space="0"/>
                </w:tcBorders>
              </w:tcPr>
            </w:tcPrChange>
          </w:tcPr>
          <w:p w:rsidRPr="00FF36EC" w:rsidR="007F252B" w:rsidP="6E4192E8" w:rsidRDefault="6C636A78" w14:paraId="1D491852" w14:textId="77777777" w14:noSpellErr="1">
            <w:pPr>
              <w:spacing w:before="240" w:after="240"/>
              <w:jc w:val="right"/>
              <w:rPr>
                <w:rFonts w:ascii="Calibri Light" w:hAnsi="Calibri Light" w:asciiTheme="majorAscii" w:hAnsiTheme="majorAscii"/>
                <w:b w:val="1"/>
                <w:bCs w:val="1"/>
                <w:lang w:val="en-US"/>
                <w:rPrChange w:author="Marcin Pilarczyk" w:date="2020-11-11T12:40:38.0181572" w:id="1553155936">
                  <w:rPr/>
                </w:rPrChange>
              </w:rPr>
              <w:pPrChange w:author="Marcin Pilarczyk" w:date="2020-11-11T12:40:38.0181572" w:id="2137682533">
                <w:pPr>
                  <w:jc w:val="right"/>
                </w:pPr>
              </w:pPrChange>
            </w:pPr>
            <w:r w:rsidRPr="6E4192E8">
              <w:rPr>
                <w:rFonts w:ascii="Calibri Light" w:hAnsi="Calibri Light" w:asciiTheme="majorAscii" w:hAnsiTheme="majorAscii"/>
                <w:color w:val="4472C4" w:themeColor="accent5"/>
                <w:lang w:val="en-US"/>
                <w:rPrChange w:author="Marcin Pilarczyk" w:date="2020-11-11T12:40:38.0181572" w:id="1190134228">
                  <w:rPr>
                    <w:rFonts w:asciiTheme="majorHAnsi" w:hAnsiTheme="majorHAnsi"/>
                    <w:color w:val="4472C4" w:themeColor="accent5"/>
                    <w:lang w:val="en-US"/>
                  </w:rPr>
                </w:rPrChange>
              </w:rPr>
              <w:t>Project</w:t>
            </w:r>
          </w:p>
        </w:tc>
        <w:tc>
          <w:tcPr>
            <w:tcW w:w="7745" w:type="dxa"/>
            <w:gridSpan w:val="5"/>
            <w:tcBorders>
              <w:left w:val="single" w:color="0070C0" w:sz="4" w:space="0"/>
            </w:tcBorders>
            <w:tcMar/>
            <w:tcPrChange w:author="Erick Fernando Alves" w:date="2020-11-13T09:31:10.8490243" w:id="161045934">
              <w:tcPr>
                <w:tcW w:w="7745" w:type="dxa"/>
                <w:gridSpan w:val="5"/>
                <w:tcBorders>
                  <w:left w:val="single" w:color="0070C0" w:sz="4" w:space="0"/>
                </w:tcBorders>
              </w:tcPr>
            </w:tcPrChange>
          </w:tcPr>
          <w:p w:rsidRPr="00DB20FE" w:rsidR="007F252B" w:rsidP="6C636A78" w:rsidRDefault="6C636A78" w14:paraId="1836C3E1" w14:textId="77777777" w14:noSpellErr="1">
            <w:pPr>
              <w:spacing w:before="240" w:after="240"/>
              <w:rPr>
                <w:b w:val="1"/>
                <w:bCs w:val="1"/>
                <w:sz w:val="24"/>
                <w:szCs w:val="24"/>
                <w:lang w:val="en-US"/>
              </w:rPr>
            </w:pPr>
            <w:r w:rsidRPr="6E4192E8">
              <w:rPr>
                <w:rStyle w:val="fontstyle01"/>
                <w:rFonts w:ascii="Calibri" w:hAnsi="Calibri" w:asciiTheme="minorAscii" w:hAnsiTheme="minorAscii"/>
                <w:b w:val="0"/>
                <w:bCs w:val="0"/>
                <w:sz w:val="24"/>
                <w:szCs w:val="24"/>
                <w:lang w:val="en-US"/>
                <w:rPrChange w:author="Marcin Pilarczyk" w:date="2020-11-11T12:40:38.0181572" w:id="700285274">
                  <w:rPr>
                    <w:rStyle w:val="fontstyle01"/>
                    <w:rFonts w:asciiTheme="minorHAnsi" w:hAnsiTheme="minorHAnsi"/>
                    <w:b w:val="0"/>
                    <w:bCs w:val="0"/>
                    <w:sz w:val="24"/>
                    <w:szCs w:val="24"/>
                    <w:lang w:val="en-US"/>
                  </w:rPr>
                </w:rPrChange>
              </w:rPr>
              <w:t>Innovative Hybrid Energy System for Stable Power and Heat Supply in Offshore Oil &amp; Gas Installation (HES-OFF)</w:t>
            </w:r>
          </w:p>
        </w:tc>
      </w:tr>
      <w:tr w:rsidRPr="001005DB" w:rsidR="007F252B" w:rsidTr="473CF459" w14:paraId="1EF0B42C" w14:textId="77777777">
        <w:trPr>
          <w:gridAfter w:val="1"/>
          <w:wAfter w:w="43" w:type="dxa"/>
        </w:trPr>
        <w:tc>
          <w:tcPr>
            <w:tcW w:w="1143" w:type="dxa"/>
            <w:gridSpan w:val="2"/>
            <w:tcMar/>
            <w:tcPrChange w:author="Erick Fernando Alves" w:date="2020-11-13T09:31:10.8490243" w:id="2045280533">
              <w:tcPr>
                <w:tcW w:w="1143" w:type="dxa"/>
                <w:gridSpan w:val="2"/>
              </w:tcPr>
            </w:tcPrChange>
          </w:tcPr>
          <w:p w:rsidRPr="00FF36EC" w:rsidR="007F252B" w:rsidP="007F252B" w:rsidRDefault="007F252B" w14:paraId="4DFABBF1" w14:textId="77777777">
            <w:pPr>
              <w:rPr>
                <w:rFonts w:asciiTheme="majorHAnsi" w:hAnsiTheme="majorHAnsi"/>
                <w:lang w:val="en-US"/>
              </w:rPr>
            </w:pPr>
          </w:p>
        </w:tc>
        <w:tc>
          <w:tcPr>
            <w:tcW w:w="7745" w:type="dxa"/>
            <w:gridSpan w:val="5"/>
            <w:tcMar/>
            <w:tcPrChange w:author="Erick Fernando Alves" w:date="2020-11-13T09:31:10.8490243" w:id="234043561">
              <w:tcPr>
                <w:tcW w:w="7745" w:type="dxa"/>
                <w:gridSpan w:val="5"/>
              </w:tcPr>
            </w:tcPrChange>
          </w:tcPr>
          <w:p w:rsidRPr="00FF36EC" w:rsidR="007F252B" w:rsidP="007F252B" w:rsidRDefault="007F252B" w14:paraId="2708FD78" w14:textId="77777777">
            <w:pPr>
              <w:rPr>
                <w:lang w:val="en-US"/>
              </w:rPr>
            </w:pPr>
          </w:p>
        </w:tc>
      </w:tr>
      <w:tr w:rsidRPr="001005DB" w:rsidR="007F252B" w:rsidTr="473CF459" w14:paraId="6B4DBFFD" w14:textId="77777777">
        <w:trPr>
          <w:gridAfter w:val="1"/>
          <w:wAfter w:w="43" w:type="dxa"/>
        </w:trPr>
        <w:tc>
          <w:tcPr>
            <w:tcW w:w="1143" w:type="dxa"/>
            <w:gridSpan w:val="2"/>
            <w:tcBorders>
              <w:right w:val="single" w:color="0070C0" w:sz="4" w:space="0"/>
            </w:tcBorders>
            <w:tcMar/>
            <w:tcPrChange w:author="Erick Fernando Alves" w:date="2020-11-13T09:31:10.8490243" w:id="1492323331">
              <w:tcPr>
                <w:tcW w:w="1143" w:type="dxa"/>
                <w:gridSpan w:val="2"/>
                <w:tcBorders>
                  <w:right w:val="single" w:color="0070C0" w:sz="4" w:space="0"/>
                </w:tcBorders>
              </w:tcPr>
            </w:tcPrChange>
          </w:tcPr>
          <w:p w:rsidRPr="00FF36EC" w:rsidR="007F252B" w:rsidP="6E4192E8" w:rsidRDefault="6C636A78" w14:paraId="133CABB7" w14:textId="77777777" w14:noSpellErr="1">
            <w:pPr>
              <w:jc w:val="right"/>
              <w:rPr>
                <w:rFonts w:ascii="Calibri Light" w:hAnsi="Calibri Light" w:asciiTheme="majorAscii" w:hAnsiTheme="majorAscii"/>
                <w:color w:val="4472C4" w:themeColor="accent5"/>
                <w:lang w:val="en-US"/>
                <w:rPrChange w:author="Marcin Pilarczyk" w:date="2020-11-11T12:40:38.0181572" w:id="804054481">
                  <w:rPr/>
                </w:rPrChange>
              </w:rPr>
              <w:pPrChange w:author="Marcin Pilarczyk" w:date="2020-11-11T12:40:38.0181572" w:id="2142318441">
                <w:pPr>
                  <w:jc w:val="right"/>
                </w:pPr>
              </w:pPrChange>
            </w:pPr>
            <w:r w:rsidRPr="6E4192E8">
              <w:rPr>
                <w:rFonts w:ascii="Calibri Light" w:hAnsi="Calibri Light" w:asciiTheme="majorAscii" w:hAnsiTheme="majorAscii"/>
                <w:color w:val="4472C4" w:themeColor="accent5"/>
                <w:lang w:val="en-US"/>
                <w:rPrChange w:author="Marcin Pilarczyk" w:date="2020-11-11T12:40:38.0181572" w:id="215766240">
                  <w:rPr>
                    <w:rFonts w:asciiTheme="majorHAnsi" w:hAnsiTheme="majorHAnsi"/>
                    <w:color w:val="4472C4" w:themeColor="accent5"/>
                    <w:lang w:val="en-US"/>
                  </w:rPr>
                </w:rPrChange>
              </w:rPr>
              <w:t>Work package</w:t>
            </w:r>
          </w:p>
        </w:tc>
        <w:tc>
          <w:tcPr>
            <w:tcW w:w="7745" w:type="dxa"/>
            <w:gridSpan w:val="5"/>
            <w:tcBorders>
              <w:left w:val="single" w:color="0070C0" w:sz="4" w:space="0"/>
            </w:tcBorders>
            <w:tcMar/>
            <w:vAlign w:val="center"/>
            <w:tcPrChange w:author="Erick Fernando Alves" w:date="2020-11-13T09:31:10.8490243" w:id="258600189">
              <w:tcPr>
                <w:tcW w:w="7745" w:type="dxa"/>
                <w:gridSpan w:val="5"/>
                <w:tcBorders>
                  <w:left w:val="single" w:color="0070C0" w:sz="4" w:space="0"/>
                </w:tcBorders>
              </w:tcPr>
            </w:tcPrChange>
          </w:tcPr>
          <w:bookmarkStart w:name="OLE_LINK7" w:displacedByCustomXml="next" w:id="4"/>
          <w:sdt>
            <w:sdtPr>
              <w:rPr>
                <w:sz w:val="24"/>
                <w:lang w:val="en-US"/>
              </w:rPr>
              <w:alias w:val="Select work package"/>
              <w:tag w:val="Work package"/>
              <w:id w:val="1759408706"/>
              <w:placeholder>
                <w:docPart w:val="ACF0443409C64EA1B21C10E66D6D4C2C"/>
              </w:placeholder>
              <w:dropDownList>
                <w:listItem w:displayText="H1: Case study definition and benchmarking" w:value="H1: Case study definition and benchmarking"/>
                <w:listItem w:displayText="H2: Building the integrated model of the hybrid energy system" w:value="H2: Building the integrated model of the hybrid energy system"/>
                <w:listItem w:displayText="H3: Design, testing and tuning" w:value="H3: Design, testing and tuning"/>
                <w:listItem w:displayText="H4: Feasibility of operation" w:value="H4: Feasibility of operation"/>
                <w:listItem w:displayText="H5: Scientific reporting" w:value="H5: Scientific reporting"/>
              </w:dropDownList>
            </w:sdtPr>
            <w:sdtContent>
              <w:p w:rsidRPr="00FF36EC" w:rsidR="007F252B" w:rsidP="007F252B" w:rsidRDefault="00D17304" w14:paraId="19945A02" w14:textId="60058BE4">
                <w:pPr>
                  <w:rPr>
                    <w:lang w:val="en-US"/>
                  </w:rPr>
                </w:pPr>
                <w:r>
                  <w:rPr>
                    <w:sz w:val="24"/>
                    <w:lang w:val="en-US"/>
                  </w:rPr>
                  <w:t>H3: Design, testing and tuning</w:t>
                </w:r>
              </w:p>
            </w:sdtContent>
          </w:sdt>
          <w:bookmarkEnd w:displacedByCustomXml="prev" w:id="4"/>
          <w:p w:rsidRPr="002E45CB" w:rsidR="6C636A78" w:rsidRDefault="6C636A78" w14:paraId="31D90A23" w14:textId="77777777">
            <w:pPr>
              <w:rPr>
                <w:lang w:val="en-US"/>
              </w:rPr>
            </w:pPr>
          </w:p>
        </w:tc>
      </w:tr>
      <w:tr w:rsidRPr="001005DB" w:rsidR="003D3A7C" w:rsidTr="473CF459" w14:paraId="51BF81A6" w14:textId="77777777">
        <w:trPr>
          <w:gridAfter w:val="1"/>
          <w:wAfter w:w="43" w:type="dxa"/>
        </w:trPr>
        <w:tc>
          <w:tcPr>
            <w:tcW w:w="1143" w:type="dxa"/>
            <w:gridSpan w:val="2"/>
            <w:tcMar/>
            <w:tcPrChange w:author="Erick Fernando Alves" w:date="2020-11-13T09:31:10.8490243" w:id="1686400642">
              <w:tcPr>
                <w:tcW w:w="1143" w:type="dxa"/>
                <w:gridSpan w:val="2"/>
              </w:tcPr>
            </w:tcPrChange>
          </w:tcPr>
          <w:p w:rsidR="003D3A7C" w:rsidP="003D3A7C" w:rsidRDefault="003D3A7C" w14:paraId="4DA56824" w14:textId="77777777">
            <w:pPr>
              <w:jc w:val="right"/>
              <w:rPr>
                <w:rFonts w:asciiTheme="majorHAnsi" w:hAnsiTheme="majorHAnsi"/>
                <w:lang w:val="en-US"/>
              </w:rPr>
            </w:pPr>
          </w:p>
        </w:tc>
        <w:tc>
          <w:tcPr>
            <w:tcW w:w="7745" w:type="dxa"/>
            <w:gridSpan w:val="5"/>
            <w:tcMar/>
            <w:tcPrChange w:author="Erick Fernando Alves" w:date="2020-11-13T09:31:10.8490243" w:id="1265146494">
              <w:tcPr>
                <w:tcW w:w="7745" w:type="dxa"/>
                <w:gridSpan w:val="5"/>
              </w:tcPr>
            </w:tcPrChange>
          </w:tcPr>
          <w:p w:rsidRPr="00FF36EC" w:rsidR="003D3A7C" w:rsidP="007F252B" w:rsidRDefault="003D3A7C" w14:paraId="5D9900C6" w14:textId="77777777">
            <w:pPr>
              <w:rPr>
                <w:lang w:val="en-US"/>
              </w:rPr>
            </w:pPr>
          </w:p>
        </w:tc>
      </w:tr>
      <w:tr w:rsidRPr="003D3A7C" w:rsidR="007F252B" w:rsidTr="473CF459" w14:paraId="51A5BBAA" w14:textId="77777777">
        <w:trPr>
          <w:gridAfter w:val="1"/>
          <w:wAfter w:w="43" w:type="dxa"/>
        </w:trPr>
        <w:tc>
          <w:tcPr>
            <w:tcW w:w="1143" w:type="dxa"/>
            <w:gridSpan w:val="2"/>
            <w:tcBorders>
              <w:right w:val="single" w:color="0070C0" w:sz="4" w:space="0"/>
            </w:tcBorders>
            <w:tcMar/>
            <w:tcPrChange w:author="Erick Fernando Alves" w:date="2020-11-13T09:31:10.8490243" w:id="312326455">
              <w:tcPr>
                <w:tcW w:w="1143" w:type="dxa"/>
                <w:gridSpan w:val="2"/>
                <w:tcBorders>
                  <w:right w:val="single" w:color="0070C0" w:sz="4" w:space="0"/>
                </w:tcBorders>
              </w:tcPr>
            </w:tcPrChange>
          </w:tcPr>
          <w:p w:rsidRPr="00FF36EC" w:rsidR="007F252B" w:rsidP="6E4192E8" w:rsidRDefault="6C636A78" w14:paraId="20CB2EC5" w14:textId="7CD2520D" w14:noSpellErr="1">
            <w:pPr>
              <w:jc w:val="right"/>
              <w:rPr>
                <w:rFonts w:ascii="Calibri Light" w:hAnsi="Calibri Light" w:asciiTheme="majorAscii" w:hAnsiTheme="majorAscii"/>
                <w:lang w:val="en-US"/>
                <w:rPrChange w:author="Marcin Pilarczyk" w:date="2020-11-11T12:40:38.0181572" w:id="57987049">
                  <w:rPr/>
                </w:rPrChange>
              </w:rPr>
              <w:pPrChange w:author="Marcin Pilarczyk" w:date="2020-11-11T12:40:38.0181572" w:id="1105689047">
                <w:pPr>
                  <w:jc w:val="right"/>
                </w:pPr>
              </w:pPrChange>
            </w:pPr>
            <w:r w:rsidRPr="6E4192E8">
              <w:rPr>
                <w:rFonts w:ascii="Calibri Light" w:hAnsi="Calibri Light" w:asciiTheme="majorAscii" w:hAnsiTheme="majorAscii"/>
                <w:color w:val="4472C4" w:themeColor="accent5"/>
                <w:lang w:val="en-US"/>
                <w:rPrChange w:author="Marcin Pilarczyk" w:date="2020-11-11T12:40:38.0181572" w:id="1307384358">
                  <w:rPr>
                    <w:rFonts w:asciiTheme="majorHAnsi" w:hAnsiTheme="majorHAnsi"/>
                    <w:color w:val="4472C4" w:themeColor="accent5"/>
                    <w:lang w:val="en-US"/>
                  </w:rPr>
                </w:rPrChange>
              </w:rPr>
              <w:t>Authors</w:t>
            </w:r>
          </w:p>
        </w:tc>
        <w:tc>
          <w:tcPr>
            <w:tcW w:w="7745" w:type="dxa"/>
            <w:gridSpan w:val="5"/>
            <w:tcBorders>
              <w:left w:val="single" w:color="0070C0" w:sz="4" w:space="0"/>
            </w:tcBorders>
            <w:tcMar/>
            <w:tcPrChange w:author="Erick Fernando Alves" w:date="2020-11-13T09:31:10.8490243" w:id="1901493436">
              <w:tcPr>
                <w:tcW w:w="7745" w:type="dxa"/>
                <w:gridSpan w:val="5"/>
                <w:tcBorders>
                  <w:left w:val="single" w:color="0070C0" w:sz="4" w:space="0"/>
                </w:tcBorders>
              </w:tcPr>
            </w:tcPrChange>
          </w:tcPr>
          <w:p w:rsidRPr="003D3A7C" w:rsidR="007F252B" w:rsidP="003D3A7C" w:rsidRDefault="00C30723" w14:paraId="2DCDF7BC" w14:textId="0D04BE73">
            <w:pPr>
              <w:rPr>
                <w:lang w:val="it-IT"/>
              </w:rPr>
            </w:pPr>
            <w:r>
              <w:rPr>
                <w:sz w:val="24"/>
                <w:lang w:val="it-IT"/>
              </w:rPr>
              <w:t xml:space="preserve">Roberto Agromayor, </w:t>
            </w:r>
            <w:r w:rsidRPr="003D3A7C" w:rsidR="003D3A7C">
              <w:rPr>
                <w:sz w:val="24"/>
                <w:lang w:val="it-IT"/>
              </w:rPr>
              <w:t>Marcin Pilarczyk, Erick Fernando Alves and Luca Riboldi</w:t>
            </w:r>
          </w:p>
        </w:tc>
      </w:tr>
      <w:tr w:rsidRPr="003D3A7C" w:rsidR="003D3A7C" w:rsidTr="473CF459" w14:paraId="2383801E" w14:textId="77777777">
        <w:trPr>
          <w:gridAfter w:val="1"/>
          <w:wAfter w:w="43" w:type="dxa"/>
        </w:trPr>
        <w:tc>
          <w:tcPr>
            <w:tcW w:w="1143" w:type="dxa"/>
            <w:gridSpan w:val="2"/>
            <w:tcMar/>
            <w:tcPrChange w:author="Erick Fernando Alves" w:date="2020-11-13T09:31:10.8490243" w:id="213697084">
              <w:tcPr>
                <w:tcW w:w="1143" w:type="dxa"/>
                <w:gridSpan w:val="2"/>
              </w:tcPr>
            </w:tcPrChange>
          </w:tcPr>
          <w:p w:rsidR="003D3A7C" w:rsidP="003D3A7C" w:rsidRDefault="003D3A7C" w14:paraId="3C80E244" w14:textId="77777777">
            <w:pPr>
              <w:jc w:val="right"/>
              <w:rPr>
                <w:rFonts w:asciiTheme="majorHAnsi" w:hAnsiTheme="majorHAnsi"/>
                <w:lang w:val="en-US"/>
              </w:rPr>
            </w:pPr>
          </w:p>
        </w:tc>
        <w:tc>
          <w:tcPr>
            <w:tcW w:w="7745" w:type="dxa"/>
            <w:gridSpan w:val="5"/>
            <w:tcBorders>
              <w:left w:val="nil"/>
            </w:tcBorders>
            <w:tcMar/>
            <w:tcPrChange w:author="Erick Fernando Alves" w:date="2020-11-13T09:31:10.8490243" w:id="178959771">
              <w:tcPr>
                <w:tcW w:w="7745" w:type="dxa"/>
                <w:gridSpan w:val="5"/>
                <w:tcBorders>
                  <w:left w:val="nil"/>
                </w:tcBorders>
              </w:tcPr>
            </w:tcPrChange>
          </w:tcPr>
          <w:p w:rsidRPr="003D3A7C" w:rsidR="003D3A7C" w:rsidP="003D3A7C" w:rsidRDefault="003D3A7C" w14:paraId="37752119" w14:textId="77777777">
            <w:pPr>
              <w:rPr>
                <w:sz w:val="24"/>
                <w:lang w:val="en-US"/>
              </w:rPr>
            </w:pPr>
          </w:p>
        </w:tc>
      </w:tr>
      <w:tr w:rsidRPr="001005DB" w:rsidR="003D3A7C" w:rsidTr="473CF459" w14:paraId="6A1BFC41" w14:textId="77777777">
        <w:trPr>
          <w:gridAfter w:val="1"/>
          <w:wAfter w:w="43" w:type="dxa"/>
        </w:trPr>
        <w:tc>
          <w:tcPr>
            <w:tcW w:w="1143" w:type="dxa"/>
            <w:gridSpan w:val="2"/>
            <w:tcBorders>
              <w:right w:val="single" w:color="0070C0" w:sz="4" w:space="0"/>
            </w:tcBorders>
            <w:tcMar/>
            <w:tcPrChange w:author="Erick Fernando Alves" w:date="2020-11-13T09:31:10.8490243" w:id="1127938268">
              <w:tcPr>
                <w:tcW w:w="1143" w:type="dxa"/>
                <w:gridSpan w:val="2"/>
                <w:tcBorders>
                  <w:right w:val="single" w:color="0070C0" w:sz="4" w:space="0"/>
                </w:tcBorders>
              </w:tcPr>
            </w:tcPrChange>
          </w:tcPr>
          <w:p w:rsidR="003D3A7C" w:rsidP="6E4192E8" w:rsidRDefault="6C636A78" w14:paraId="19C9465A" w14:textId="3AF2FA7B" w14:noSpellErr="1">
            <w:pPr>
              <w:jc w:val="right"/>
              <w:rPr>
                <w:rFonts w:ascii="Calibri Light" w:hAnsi="Calibri Light" w:asciiTheme="majorAscii" w:hAnsiTheme="majorAscii"/>
                <w:lang w:val="en-US"/>
                <w:rPrChange w:author="Marcin Pilarczyk" w:date="2020-11-11T12:40:38.0181572" w:id="1439265645">
                  <w:rPr/>
                </w:rPrChange>
              </w:rPr>
              <w:pPrChange w:author="Marcin Pilarczyk" w:date="2020-11-11T12:40:38.0181572" w:id="1516608002">
                <w:pPr>
                  <w:jc w:val="right"/>
                </w:pPr>
              </w:pPrChange>
            </w:pPr>
            <w:r w:rsidRPr="6E4192E8">
              <w:rPr>
                <w:rFonts w:ascii="Calibri Light" w:hAnsi="Calibri Light" w:asciiTheme="majorAscii" w:hAnsiTheme="majorAscii"/>
                <w:color w:val="4472C4" w:themeColor="accent5"/>
                <w:lang w:val="en-US"/>
                <w:rPrChange w:author="Marcin Pilarczyk" w:date="2020-11-11T12:40:38.0181572" w:id="705156987">
                  <w:rPr>
                    <w:rFonts w:asciiTheme="majorHAnsi" w:hAnsiTheme="majorHAnsi"/>
                    <w:color w:val="4472C4" w:themeColor="accent5"/>
                    <w:lang w:val="en-US"/>
                  </w:rPr>
                </w:rPrChange>
              </w:rPr>
              <w:t>Checked by</w:t>
            </w:r>
          </w:p>
        </w:tc>
        <w:tc>
          <w:tcPr>
            <w:tcW w:w="7745" w:type="dxa"/>
            <w:gridSpan w:val="5"/>
            <w:tcBorders>
              <w:left w:val="single" w:color="0070C0" w:sz="4" w:space="0"/>
            </w:tcBorders>
            <w:tcMar/>
            <w:tcPrChange w:author="Erick Fernando Alves" w:date="2020-11-13T09:31:10.8490243" w:id="1855043041">
              <w:tcPr>
                <w:tcW w:w="7745" w:type="dxa"/>
                <w:gridSpan w:val="5"/>
                <w:tcBorders>
                  <w:left w:val="single" w:color="0070C0" w:sz="4" w:space="0"/>
                </w:tcBorders>
              </w:tcPr>
            </w:tcPrChange>
          </w:tcPr>
          <w:p w:rsidRPr="003D3A7C" w:rsidR="003D3A7C" w:rsidP="003D3A7C" w:rsidRDefault="003D3A7C" w14:paraId="599CA969" w14:textId="76F4DDC7">
            <w:pPr>
              <w:rPr>
                <w:sz w:val="24"/>
                <w:lang w:val="it-IT"/>
              </w:rPr>
            </w:pPr>
            <w:r w:rsidRPr="003D3A7C">
              <w:rPr>
                <w:sz w:val="24"/>
                <w:lang w:val="it-IT"/>
              </w:rPr>
              <w:t>Lars O. Nord and Elisabetta Tedeschi</w:t>
            </w:r>
          </w:p>
        </w:tc>
      </w:tr>
      <w:tr w:rsidRPr="001005DB" w:rsidR="003D3A7C" w:rsidTr="473CF459" w14:paraId="14F9B07D" w14:textId="77777777">
        <w:trPr>
          <w:gridAfter w:val="1"/>
          <w:wAfter w:w="43" w:type="dxa"/>
        </w:trPr>
        <w:tc>
          <w:tcPr>
            <w:tcW w:w="1143" w:type="dxa"/>
            <w:gridSpan w:val="2"/>
            <w:tcMar/>
            <w:tcPrChange w:author="Erick Fernando Alves" w:date="2020-11-13T09:31:10.8490243" w:id="585382115">
              <w:tcPr>
                <w:tcW w:w="1143" w:type="dxa"/>
                <w:gridSpan w:val="2"/>
              </w:tcPr>
            </w:tcPrChange>
          </w:tcPr>
          <w:p w:rsidRPr="003D3A7C" w:rsidR="003D3A7C" w:rsidP="007F252B" w:rsidRDefault="003D3A7C" w14:paraId="7D39E688" w14:textId="6A7AD4F9">
            <w:pPr>
              <w:rPr>
                <w:rFonts w:asciiTheme="majorHAnsi" w:hAnsiTheme="majorHAnsi"/>
                <w:lang w:val="it-IT"/>
              </w:rPr>
            </w:pPr>
          </w:p>
        </w:tc>
        <w:tc>
          <w:tcPr>
            <w:tcW w:w="7745" w:type="dxa"/>
            <w:gridSpan w:val="5"/>
            <w:tcMar/>
            <w:tcPrChange w:author="Erick Fernando Alves" w:date="2020-11-13T09:31:10.8490243" w:id="2072171672">
              <w:tcPr>
                <w:tcW w:w="7745" w:type="dxa"/>
                <w:gridSpan w:val="5"/>
              </w:tcPr>
            </w:tcPrChange>
          </w:tcPr>
          <w:p w:rsidRPr="003D3A7C" w:rsidR="003D3A7C" w:rsidP="007F252B" w:rsidRDefault="003D3A7C" w14:paraId="314DE93E" w14:textId="77777777">
            <w:pPr>
              <w:rPr>
                <w:lang w:val="it-IT"/>
              </w:rPr>
            </w:pPr>
          </w:p>
        </w:tc>
      </w:tr>
      <w:tr w:rsidRPr="001005DB" w:rsidR="00B609FE" w:rsidTr="473CF459" w14:paraId="028541E8"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43" w:type="dxa"/>
        </w:trPr>
        <w:tc>
          <w:tcPr>
            <w:tcW w:w="1143" w:type="dxa"/>
            <w:gridSpan w:val="2"/>
            <w:tcBorders>
              <w:top w:val="nil" w:color="auto" w:sz="4"/>
              <w:left w:val="nil" w:color="auto" w:sz="4"/>
              <w:bottom w:val="nil" w:color="auto" w:sz="4"/>
              <w:right w:val="nil" w:color="auto" w:sz="4"/>
            </w:tcBorders>
            <w:tcMar/>
            <w:tcPrChange w:author="Erick Fernando Alves" w:date="2020-11-13T09:31:10.8490243" w:id="1739787084">
              <w:tcPr>
                <w:tcW w:w="1143" w:type="dxa"/>
                <w:gridSpan w:val="2"/>
                <w:tcBorders>
                  <w:top w:val="nil"/>
                  <w:left w:val="nil"/>
                  <w:bottom w:val="nil"/>
                  <w:right w:val="nil"/>
                </w:tcBorders>
              </w:tcPr>
            </w:tcPrChange>
          </w:tcPr>
          <w:p w:rsidRPr="003D3A7C" w:rsidR="00B609FE" w:rsidP="00EA2821" w:rsidRDefault="00B609FE" w14:paraId="3B2C6A0F" w14:textId="0F28F7E3">
            <w:pPr>
              <w:rPr>
                <w:rFonts w:asciiTheme="majorHAnsi" w:hAnsiTheme="majorHAnsi"/>
                <w:lang w:val="it-IT"/>
              </w:rPr>
            </w:pPr>
          </w:p>
        </w:tc>
        <w:tc>
          <w:tcPr>
            <w:tcW w:w="7745" w:type="dxa"/>
            <w:gridSpan w:val="5"/>
            <w:tcBorders>
              <w:top w:val="nil" w:color="auto" w:sz="4"/>
              <w:left w:val="nil" w:color="auto" w:sz="4"/>
              <w:bottom w:val="nil" w:color="auto" w:sz="4"/>
              <w:right w:val="nil" w:color="auto" w:sz="4"/>
            </w:tcBorders>
            <w:tcMar/>
            <w:tcPrChange w:author="Erick Fernando Alves" w:date="2020-11-13T09:31:10.8490243" w:id="461198872">
              <w:tcPr>
                <w:tcW w:w="7745" w:type="dxa"/>
                <w:gridSpan w:val="5"/>
                <w:tcBorders>
                  <w:top w:val="nil"/>
                  <w:left w:val="nil"/>
                  <w:bottom w:val="nil"/>
                  <w:right w:val="nil"/>
                </w:tcBorders>
              </w:tcPr>
            </w:tcPrChange>
          </w:tcPr>
          <w:p w:rsidRPr="003D3A7C" w:rsidR="00B609FE" w:rsidP="00EA2821" w:rsidRDefault="00B609FE" w14:paraId="31ED954C" w14:textId="77777777">
            <w:pPr>
              <w:rPr>
                <w:lang w:val="it-IT"/>
              </w:rPr>
            </w:pPr>
          </w:p>
        </w:tc>
      </w:tr>
      <w:tr w:rsidRPr="00265E95" w:rsidR="00E85FEA" w:rsidTr="473CF459" w14:paraId="11EC3C46" w14:textId="77777777">
        <w:tc>
          <w:tcPr>
            <w:tcW w:w="1134" w:type="dxa"/>
            <w:tcBorders>
              <w:right w:val="single" w:color="0070C0" w:sz="4" w:space="0"/>
            </w:tcBorders>
            <w:tcMar/>
            <w:vAlign w:val="center"/>
            <w:tcPrChange w:author="Erick Fernando Alves" w:date="2020-11-13T09:31:10.8490243" w:id="44119280">
              <w:tcPr>
                <w:tcW w:w="1134" w:type="dxa"/>
                <w:tcBorders>
                  <w:right w:val="single" w:color="0070C0" w:sz="4" w:space="0"/>
                </w:tcBorders>
              </w:tcPr>
            </w:tcPrChange>
          </w:tcPr>
          <w:p w:rsidRPr="00FF36EC" w:rsidR="002279B3" w:rsidP="6E4192E8" w:rsidRDefault="6C636A78" w14:paraId="135EA757" w14:textId="77777777" w14:noSpellErr="1">
            <w:pPr>
              <w:jc w:val="right"/>
              <w:rPr>
                <w:rFonts w:ascii="Calibri Light" w:hAnsi="Calibri Light" w:asciiTheme="majorAscii" w:hAnsiTheme="majorAscii"/>
                <w:lang w:val="en-US"/>
                <w:rPrChange w:author="Marcin Pilarczyk" w:date="2020-11-11T12:40:38.0181572" w:id="1633356071">
                  <w:rPr/>
                </w:rPrChange>
              </w:rPr>
              <w:pPrChange w:author="Marcin Pilarczyk" w:date="2020-11-11T12:40:38.0181572" w:id="1102258280">
                <w:pPr>
                  <w:jc w:val="right"/>
                </w:pPr>
              </w:pPrChange>
            </w:pPr>
            <w:r w:rsidRPr="6E4192E8">
              <w:rPr>
                <w:rFonts w:ascii="Calibri Light" w:hAnsi="Calibri Light" w:asciiTheme="majorAscii" w:hAnsiTheme="majorAscii"/>
                <w:color w:val="4472C4" w:themeColor="accent5"/>
                <w:lang w:val="en-US"/>
                <w:rPrChange w:author="Marcin Pilarczyk" w:date="2020-11-11T12:40:38.0181572" w:id="1887777748">
                  <w:rPr>
                    <w:rFonts w:asciiTheme="majorHAnsi" w:hAnsiTheme="majorHAnsi"/>
                    <w:color w:val="4472C4" w:themeColor="accent5"/>
                    <w:lang w:val="en-US"/>
                  </w:rPr>
                </w:rPrChange>
              </w:rPr>
              <w:t>Project partners</w:t>
            </w:r>
          </w:p>
        </w:tc>
        <w:tc>
          <w:tcPr>
            <w:tcW w:w="3273" w:type="dxa"/>
            <w:gridSpan w:val="2"/>
            <w:tcBorders>
              <w:left w:val="single" w:color="0070C0" w:sz="4" w:space="0"/>
            </w:tcBorders>
            <w:tcMar/>
            <w:vAlign w:val="center"/>
            <w:tcPrChange w:author="Erick Fernando Alves" w:date="2020-11-13T09:31:10.8490243" w:id="522623572">
              <w:tcPr>
                <w:tcW w:w="3273" w:type="dxa"/>
                <w:gridSpan w:val="2"/>
                <w:tcBorders>
                  <w:left w:val="single" w:color="0070C0" w:sz="4" w:space="0"/>
                </w:tcBorders>
              </w:tcPr>
            </w:tcPrChange>
          </w:tcPr>
          <w:p w:rsidRPr="00265E95" w:rsidR="002279B3" w:rsidP="00E85FEA" w:rsidRDefault="00E85FEA" w14:paraId="3146623D" w14:textId="77777777">
            <w:pPr>
              <w:jc w:val="center"/>
              <w:rPr>
                <w:sz w:val="28"/>
                <w:lang w:val="en-US"/>
              </w:rPr>
            </w:pPr>
            <w:r>
              <w:rPr>
                <w:noProof/>
                <w:lang w:eastAsia="nb-NO"/>
              </w:rPr>
              <w:drawing>
                <wp:inline distT="0" distB="0" distL="0" distR="0" wp14:anchorId="7B38663C" wp14:editId="3DB706D4">
                  <wp:extent cx="1933200" cy="399174"/>
                  <wp:effectExtent l="0" t="0" r="0" b="1270"/>
                  <wp:docPr id="3" name="Picture 3" descr="Znalezione obrazy dla zapytania nt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nalezione obrazy dla zapytania ntn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200" cy="399174"/>
                          </a:xfrm>
                          <a:prstGeom prst="rect">
                            <a:avLst/>
                          </a:prstGeom>
                          <a:noFill/>
                          <a:ln>
                            <a:noFill/>
                          </a:ln>
                        </pic:spPr>
                      </pic:pic>
                    </a:graphicData>
                  </a:graphic>
                </wp:inline>
              </w:drawing>
            </w:r>
          </w:p>
        </w:tc>
        <w:tc>
          <w:tcPr>
            <w:tcW w:w="3056" w:type="dxa"/>
            <w:gridSpan w:val="2"/>
            <w:tcBorders>
              <w:left w:val="single" w:color="0070C0" w:sz="4" w:space="0"/>
            </w:tcBorders>
            <w:tcMar/>
            <w:vAlign w:val="center"/>
            <w:tcPrChange w:author="Erick Fernando Alves" w:date="2020-11-13T09:31:10.8490243" w:id="805474931">
              <w:tcPr>
                <w:tcW w:w="3056" w:type="dxa"/>
                <w:gridSpan w:val="2"/>
                <w:tcBorders>
                  <w:left w:val="single" w:color="0070C0" w:sz="4" w:space="0"/>
                </w:tcBorders>
              </w:tcPr>
            </w:tcPrChange>
          </w:tcPr>
          <w:p w:rsidRPr="00265E95" w:rsidR="002279B3" w:rsidP="00E85FEA" w:rsidRDefault="002279B3" w14:paraId="74338963" w14:textId="77777777">
            <w:pPr>
              <w:jc w:val="center"/>
              <w:rPr>
                <w:sz w:val="28"/>
                <w:lang w:val="en-US"/>
              </w:rPr>
            </w:pPr>
            <w:r>
              <w:rPr>
                <w:noProof/>
                <w:lang w:eastAsia="nb-NO"/>
              </w:rPr>
              <w:drawing>
                <wp:inline distT="0" distB="0" distL="0" distR="0" wp14:anchorId="318DD6BF" wp14:editId="29742E29">
                  <wp:extent cx="1803600" cy="205098"/>
                  <wp:effectExtent l="0" t="0" r="0" b="5080"/>
                  <wp:docPr id="1" name="Picture 1" descr="Znalezione obrazy dla zapytania cmr proto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cmr protote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3600" cy="205098"/>
                          </a:xfrm>
                          <a:prstGeom prst="rect">
                            <a:avLst/>
                          </a:prstGeom>
                          <a:noFill/>
                          <a:ln>
                            <a:noFill/>
                          </a:ln>
                        </pic:spPr>
                      </pic:pic>
                    </a:graphicData>
                  </a:graphic>
                </wp:inline>
              </w:drawing>
            </w:r>
          </w:p>
        </w:tc>
        <w:tc>
          <w:tcPr>
            <w:tcW w:w="1468" w:type="dxa"/>
            <w:gridSpan w:val="3"/>
            <w:tcBorders>
              <w:left w:val="single" w:color="0070C0" w:sz="4" w:space="0"/>
            </w:tcBorders>
            <w:tcMar/>
            <w:vAlign w:val="center"/>
            <w:tcPrChange w:author="Erick Fernando Alves" w:date="2020-11-13T09:31:10.8490243" w:id="2065481767">
              <w:tcPr>
                <w:tcW w:w="1468" w:type="dxa"/>
                <w:gridSpan w:val="3"/>
                <w:tcBorders>
                  <w:left w:val="single" w:color="0070C0" w:sz="4" w:space="0"/>
                </w:tcBorders>
              </w:tcPr>
            </w:tcPrChange>
          </w:tcPr>
          <w:p w:rsidRPr="00265E95" w:rsidR="002279B3" w:rsidP="00E85FEA" w:rsidRDefault="00E85FEA" w14:paraId="782A82E3" w14:textId="77777777">
            <w:pPr>
              <w:jc w:val="center"/>
              <w:rPr>
                <w:sz w:val="28"/>
                <w:lang w:val="en-US"/>
              </w:rPr>
            </w:pPr>
            <w:r>
              <w:rPr>
                <w:noProof/>
                <w:lang w:eastAsia="nb-NO"/>
              </w:rPr>
              <w:drawing>
                <wp:inline distT="0" distB="0" distL="0" distR="0" wp14:anchorId="691BAD63" wp14:editId="65D7AEA4">
                  <wp:extent cx="615950" cy="615950"/>
                  <wp:effectExtent l="0" t="0" r="0" b="0"/>
                  <wp:docPr id="2" name="Picture 2" descr="Znalezione obrazy dla zapytania lun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nalezione obrazy dla zapytania lund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inline>
              </w:drawing>
            </w:r>
          </w:p>
        </w:tc>
      </w:tr>
    </w:tbl>
    <w:p w:rsidR="002279B3" w:rsidRDefault="002279B3" w14:paraId="2ED0FC02" w14:textId="77777777">
      <w:pPr>
        <w:rPr>
          <w:lang w:val="en-US"/>
        </w:rPr>
      </w:pPr>
    </w:p>
    <w:p w:rsidR="00DB20FE" w:rsidRDefault="00DB20FE" w14:paraId="0B473934" w14:textId="40347A96">
      <w:pPr>
        <w:rPr>
          <w:lang w:val="en-US"/>
        </w:rPr>
      </w:pPr>
    </w:p>
    <w:p w:rsidR="00D87FB7" w:rsidRDefault="00D87FB7" w14:paraId="384F9326" w14:textId="77777777">
      <w:pPr>
        <w:rPr>
          <w:lang w:val="en-US"/>
        </w:rPr>
      </w:pPr>
    </w:p>
    <w:tbl>
      <w:tblPr>
        <w:tblStyle w:val="TableGrid"/>
        <w:tblW w:w="9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7990"/>
      </w:tblGrid>
      <w:tr w:rsidRPr="00D17304" w:rsidR="00DB20FE" w:rsidTr="473CF459" w14:paraId="0623683E" w14:textId="77777777">
        <w:tc>
          <w:tcPr>
            <w:tcW w:w="1134" w:type="dxa"/>
            <w:tcBorders>
              <w:right w:val="single" w:color="0070C0" w:sz="4" w:space="0"/>
            </w:tcBorders>
            <w:tcMar/>
            <w:vAlign w:val="center"/>
            <w:tcPrChange w:author="Erick Fernando Alves" w:date="2020-11-13T09:31:10.8490243" w:id="1198041009">
              <w:tcPr>
                <w:tcW w:w="1134" w:type="dxa"/>
                <w:tcBorders>
                  <w:right w:val="single" w:color="0070C0" w:sz="4" w:space="0"/>
                </w:tcBorders>
              </w:tcPr>
            </w:tcPrChange>
          </w:tcPr>
          <w:p w:rsidRPr="00FF36EC" w:rsidR="00DB20FE" w:rsidP="6E4192E8" w:rsidRDefault="6C636A78" w14:paraId="466A291A" w14:textId="77777777" w14:noSpellErr="1">
            <w:pPr>
              <w:jc w:val="right"/>
              <w:rPr>
                <w:rFonts w:ascii="Calibri Light" w:hAnsi="Calibri Light" w:asciiTheme="majorAscii" w:hAnsiTheme="majorAscii"/>
                <w:lang w:val="en-US"/>
                <w:rPrChange w:author="Marcin Pilarczyk" w:date="2020-11-11T12:40:38.0181572" w:id="1151198797">
                  <w:rPr/>
                </w:rPrChange>
              </w:rPr>
              <w:pPrChange w:author="Marcin Pilarczyk" w:date="2020-11-11T12:40:38.0181572" w:id="1333480942">
                <w:pPr>
                  <w:jc w:val="right"/>
                </w:pPr>
              </w:pPrChange>
            </w:pPr>
            <w:r w:rsidRPr="6E4192E8">
              <w:rPr>
                <w:rFonts w:ascii="Calibri Light" w:hAnsi="Calibri Light" w:asciiTheme="majorAscii" w:hAnsiTheme="majorAscii"/>
                <w:color w:val="4472C4" w:themeColor="accent5"/>
                <w:lang w:val="en-US"/>
                <w:rPrChange w:author="Marcin Pilarczyk" w:date="2020-11-11T12:40:38.0181572" w:id="610862289">
                  <w:rPr>
                    <w:rFonts w:asciiTheme="majorHAnsi" w:hAnsiTheme="majorHAnsi"/>
                    <w:color w:val="4472C4" w:themeColor="accent5"/>
                    <w:lang w:val="en-US"/>
                  </w:rPr>
                </w:rPrChange>
              </w:rPr>
              <w:t>Abstract</w:t>
            </w:r>
          </w:p>
        </w:tc>
        <w:sdt>
          <w:sdtPr>
            <w:rPr>
              <w:sz w:val="28"/>
              <w:lang w:val="en-US"/>
            </w:rPr>
            <w:alias w:val="Abstract"/>
            <w:tag w:val="Abstract"/>
            <w:id w:val="338900182"/>
            <w:placeholder>
              <w:docPart w:val="DefaultPlaceholder_-1854013440"/>
            </w:placeholder>
          </w:sdtPr>
          <w:sdtContent>
            <w:tc>
              <w:tcPr>
                <w:tcW w:w="7990" w:type="dxa"/>
                <w:tcBorders>
                  <w:left w:val="single" w:color="0070C0" w:sz="4" w:space="0"/>
                </w:tcBorders>
                <w:vAlign w:val="center"/>
              </w:tcPr>
              <w:p w:rsidR="00D17304" w:rsidP="00977358" w:rsidRDefault="000D1F11" w14:paraId="2B7456AE" w14:textId="77777777">
                <w:pPr>
                  <w:spacing w:before="0"/>
                  <w:rPr>
                    <w:lang w:val="en-US"/>
                  </w:rPr>
                </w:pPr>
                <w:r>
                  <w:rPr>
                    <w:lang w:val="en-US"/>
                  </w:rPr>
                  <w:t xml:space="preserve">This document is the </w:t>
                </w:r>
                <w:r w:rsidR="00D17304">
                  <w:rPr>
                    <w:lang w:val="en-US"/>
                  </w:rPr>
                  <w:t>fifth</w:t>
                </w:r>
                <w:r>
                  <w:rPr>
                    <w:lang w:val="en-US"/>
                  </w:rPr>
                  <w:t xml:space="preserve"> document connected with the Master Document List (MDL) established for the HES-OFF project</w:t>
                </w:r>
                <w:r w:rsidR="00D17304">
                  <w:rPr>
                    <w:lang w:val="en-US"/>
                  </w:rPr>
                  <w:t xml:space="preserve"> and is dedicated for the prototype research-based tool</w:t>
                </w:r>
                <w:r>
                  <w:rPr>
                    <w:lang w:val="en-US"/>
                  </w:rPr>
                  <w:t>. The content of this document covers all points listed in the description included in</w:t>
                </w:r>
                <w:r w:rsidR="003B00CC">
                  <w:rPr>
                    <w:lang w:val="en-US"/>
                  </w:rPr>
                  <w:t xml:space="preserve"> the</w:t>
                </w:r>
                <w:r>
                  <w:rPr>
                    <w:lang w:val="en-US"/>
                  </w:rPr>
                  <w:t xml:space="preserve"> MDL. </w:t>
                </w:r>
              </w:p>
              <w:p w:rsidR="00D17304" w:rsidP="00977358" w:rsidRDefault="00D17304" w14:paraId="687BE2D2" w14:textId="77777777">
                <w:pPr>
                  <w:spacing w:before="0"/>
                  <w:rPr>
                    <w:sz w:val="28"/>
                    <w:lang w:val="en-US"/>
                  </w:rPr>
                </w:pPr>
              </w:p>
              <w:p w:rsidRPr="00265E95" w:rsidR="00DB20FE" w:rsidP="00977358" w:rsidRDefault="00DB20FE" w14:paraId="781CDBA6" w14:textId="73B96FA6">
                <w:pPr>
                  <w:spacing w:before="0"/>
                  <w:rPr>
                    <w:sz w:val="28"/>
                    <w:lang w:val="en-US"/>
                  </w:rPr>
                </w:pPr>
              </w:p>
            </w:tc>
          </w:sdtContent>
        </w:sdt>
      </w:tr>
    </w:tbl>
    <w:sdt>
      <w:sdtPr>
        <w:rPr>
          <w:rFonts w:asciiTheme="minorHAnsi" w:hAnsiTheme="minorHAnsi" w:eastAsiaTheme="minorHAnsi" w:cstheme="minorBidi"/>
          <w:sz w:val="22"/>
          <w:szCs w:val="22"/>
          <w:lang w:val="nb-NO"/>
        </w:rPr>
        <w:id w:val="1444499209"/>
        <w:docPartObj>
          <w:docPartGallery w:val="Table of Contents"/>
          <w:docPartUnique/>
        </w:docPartObj>
      </w:sdtPr>
      <w:sdtEndPr>
        <w:rPr>
          <w:b/>
          <w:bCs/>
          <w:noProof/>
        </w:rPr>
      </w:sdtEndPr>
      <w:sdtContent>
        <w:p w:rsidR="00B75313" w:rsidRDefault="00B75313" w14:paraId="0D8D9C62" w14:textId="77777777">
          <w:pPr>
            <w:pStyle w:val="TOCHeading"/>
          </w:pPr>
          <w:r>
            <w:t>Contents</w:t>
          </w:r>
        </w:p>
        <w:p w:rsidR="000A2DE4" w:rsidRDefault="00B75313" w14:paraId="418F5A2B" w14:textId="4E7B0741">
          <w:pPr>
            <w:pStyle w:val="TOC1"/>
            <w:tabs>
              <w:tab w:val="left" w:pos="440"/>
              <w:tab w:val="right" w:leader="dot" w:pos="9016"/>
            </w:tabs>
            <w:rPr>
              <w:rFonts w:eastAsiaTheme="minorEastAsia"/>
              <w:noProof/>
              <w:lang w:eastAsia="nb-NO"/>
            </w:rPr>
          </w:pPr>
          <w:r>
            <w:rPr>
              <w:b/>
              <w:bCs/>
              <w:noProof/>
            </w:rPr>
            <w:fldChar w:fldCharType="begin"/>
          </w:r>
          <w:r w:rsidRPr="00B75313">
            <w:rPr>
              <w:b/>
              <w:bCs/>
              <w:noProof/>
              <w:lang w:val="en-US"/>
            </w:rPr>
            <w:instrText xml:space="preserve"> TOC \o "1-3" \h \z \u </w:instrText>
          </w:r>
          <w:r>
            <w:rPr>
              <w:b/>
              <w:bCs/>
              <w:noProof/>
            </w:rPr>
            <w:fldChar w:fldCharType="separate"/>
          </w:r>
          <w:hyperlink w:history="1" w:anchor="_Toc55481638">
            <w:r w:rsidRPr="00D03B2A" w:rsidR="000A2DE4">
              <w:rPr>
                <w:rStyle w:val="Hyperlink"/>
                <w:noProof/>
                <w:lang w:val="en-US"/>
              </w:rPr>
              <w:t>1</w:t>
            </w:r>
            <w:r w:rsidR="000A2DE4">
              <w:rPr>
                <w:rFonts w:eastAsiaTheme="minorEastAsia"/>
                <w:noProof/>
                <w:lang w:eastAsia="nb-NO"/>
              </w:rPr>
              <w:tab/>
            </w:r>
            <w:r w:rsidRPr="00D03B2A" w:rsidR="000A2DE4">
              <w:rPr>
                <w:rStyle w:val="Hyperlink"/>
                <w:noProof/>
                <w:lang w:val="en-US"/>
              </w:rPr>
              <w:t>List of abbreviations:</w:t>
            </w:r>
            <w:r w:rsidR="000A2DE4">
              <w:rPr>
                <w:noProof/>
                <w:webHidden/>
              </w:rPr>
              <w:tab/>
            </w:r>
            <w:r w:rsidR="000A2DE4">
              <w:rPr>
                <w:noProof/>
                <w:webHidden/>
              </w:rPr>
              <w:fldChar w:fldCharType="begin"/>
            </w:r>
            <w:r w:rsidR="000A2DE4">
              <w:rPr>
                <w:noProof/>
                <w:webHidden/>
              </w:rPr>
              <w:instrText xml:space="preserve"> PAGEREF _Toc55481638 \h </w:instrText>
            </w:r>
            <w:r w:rsidR="000A2DE4">
              <w:rPr>
                <w:noProof/>
                <w:webHidden/>
              </w:rPr>
            </w:r>
            <w:r w:rsidR="000A2DE4">
              <w:rPr>
                <w:noProof/>
                <w:webHidden/>
              </w:rPr>
              <w:fldChar w:fldCharType="separate"/>
            </w:r>
            <w:r w:rsidR="000A2DE4">
              <w:rPr>
                <w:noProof/>
                <w:webHidden/>
              </w:rPr>
              <w:t>3</w:t>
            </w:r>
            <w:r w:rsidR="000A2DE4">
              <w:rPr>
                <w:noProof/>
                <w:webHidden/>
              </w:rPr>
              <w:fldChar w:fldCharType="end"/>
            </w:r>
          </w:hyperlink>
        </w:p>
        <w:p w:rsidR="000A2DE4" w:rsidRDefault="001005DB" w14:paraId="338300C2" w14:textId="78EDBA75">
          <w:pPr>
            <w:pStyle w:val="TOC1"/>
            <w:tabs>
              <w:tab w:val="left" w:pos="440"/>
              <w:tab w:val="right" w:leader="dot" w:pos="9016"/>
            </w:tabs>
            <w:rPr>
              <w:rFonts w:eastAsiaTheme="minorEastAsia"/>
              <w:noProof/>
              <w:lang w:eastAsia="nb-NO"/>
            </w:rPr>
          </w:pPr>
          <w:hyperlink w:history="1" w:anchor="_Toc55481639">
            <w:r w:rsidRPr="00D03B2A" w:rsidR="000A2DE4">
              <w:rPr>
                <w:rStyle w:val="Hyperlink"/>
                <w:rFonts w:ascii="Times New Roman" w:hAnsi="Times New Roman" w:cs="Times New Roman"/>
                <w:noProof/>
                <w:lang w:val="en-US"/>
              </w:rPr>
              <w:t>1.</w:t>
            </w:r>
            <w:r w:rsidR="000A2DE4">
              <w:rPr>
                <w:rFonts w:eastAsiaTheme="minorEastAsia"/>
                <w:noProof/>
                <w:lang w:eastAsia="nb-NO"/>
              </w:rPr>
              <w:tab/>
            </w:r>
            <w:r w:rsidRPr="00D03B2A" w:rsidR="000A2DE4">
              <w:rPr>
                <w:rStyle w:val="Hyperlink"/>
                <w:noProof/>
                <w:lang w:val="en-US"/>
              </w:rPr>
              <w:t>Background</w:t>
            </w:r>
            <w:r w:rsidR="000A2DE4">
              <w:rPr>
                <w:noProof/>
                <w:webHidden/>
              </w:rPr>
              <w:tab/>
            </w:r>
            <w:r w:rsidR="000A2DE4">
              <w:rPr>
                <w:noProof/>
                <w:webHidden/>
              </w:rPr>
              <w:fldChar w:fldCharType="begin"/>
            </w:r>
            <w:r w:rsidR="000A2DE4">
              <w:rPr>
                <w:noProof/>
                <w:webHidden/>
              </w:rPr>
              <w:instrText xml:space="preserve"> PAGEREF _Toc55481639 \h </w:instrText>
            </w:r>
            <w:r w:rsidR="000A2DE4">
              <w:rPr>
                <w:noProof/>
                <w:webHidden/>
              </w:rPr>
            </w:r>
            <w:r w:rsidR="000A2DE4">
              <w:rPr>
                <w:noProof/>
                <w:webHidden/>
              </w:rPr>
              <w:fldChar w:fldCharType="separate"/>
            </w:r>
            <w:r w:rsidR="000A2DE4">
              <w:rPr>
                <w:noProof/>
                <w:webHidden/>
              </w:rPr>
              <w:t>3</w:t>
            </w:r>
            <w:r w:rsidR="000A2DE4">
              <w:rPr>
                <w:noProof/>
                <w:webHidden/>
              </w:rPr>
              <w:fldChar w:fldCharType="end"/>
            </w:r>
          </w:hyperlink>
        </w:p>
        <w:p w:rsidR="000A2DE4" w:rsidRDefault="001005DB" w14:paraId="43C0E3D9" w14:textId="2630A066">
          <w:pPr>
            <w:pStyle w:val="TOC1"/>
            <w:tabs>
              <w:tab w:val="left" w:pos="440"/>
              <w:tab w:val="right" w:leader="dot" w:pos="9016"/>
            </w:tabs>
            <w:rPr>
              <w:rFonts w:eastAsiaTheme="minorEastAsia"/>
              <w:noProof/>
              <w:lang w:eastAsia="nb-NO"/>
            </w:rPr>
          </w:pPr>
          <w:hyperlink w:history="1" w:anchor="_Toc55481640">
            <w:r w:rsidRPr="00D03B2A" w:rsidR="000A2DE4">
              <w:rPr>
                <w:rStyle w:val="Hyperlink"/>
                <w:rFonts w:ascii="Times New Roman" w:hAnsi="Times New Roman" w:cs="Times New Roman"/>
                <w:noProof/>
                <w:lang w:val="en-US"/>
              </w:rPr>
              <w:t>2.</w:t>
            </w:r>
            <w:r w:rsidR="000A2DE4">
              <w:rPr>
                <w:rFonts w:eastAsiaTheme="minorEastAsia"/>
                <w:noProof/>
                <w:lang w:eastAsia="nb-NO"/>
              </w:rPr>
              <w:tab/>
            </w:r>
            <w:r w:rsidRPr="00D03B2A" w:rsidR="000A2DE4">
              <w:rPr>
                <w:rStyle w:val="Hyperlink"/>
                <w:noProof/>
                <w:lang w:val="en-US"/>
              </w:rPr>
              <w:t>A prototype research-based tool general description</w:t>
            </w:r>
            <w:r w:rsidR="000A2DE4">
              <w:rPr>
                <w:noProof/>
                <w:webHidden/>
              </w:rPr>
              <w:tab/>
            </w:r>
            <w:r w:rsidR="000A2DE4">
              <w:rPr>
                <w:noProof/>
                <w:webHidden/>
              </w:rPr>
              <w:fldChar w:fldCharType="begin"/>
            </w:r>
            <w:r w:rsidR="000A2DE4">
              <w:rPr>
                <w:noProof/>
                <w:webHidden/>
              </w:rPr>
              <w:instrText xml:space="preserve"> PAGEREF _Toc55481640 \h </w:instrText>
            </w:r>
            <w:r w:rsidR="000A2DE4">
              <w:rPr>
                <w:noProof/>
                <w:webHidden/>
              </w:rPr>
            </w:r>
            <w:r w:rsidR="000A2DE4">
              <w:rPr>
                <w:noProof/>
                <w:webHidden/>
              </w:rPr>
              <w:fldChar w:fldCharType="separate"/>
            </w:r>
            <w:r w:rsidR="000A2DE4">
              <w:rPr>
                <w:noProof/>
                <w:webHidden/>
              </w:rPr>
              <w:t>5</w:t>
            </w:r>
            <w:r w:rsidR="000A2DE4">
              <w:rPr>
                <w:noProof/>
                <w:webHidden/>
              </w:rPr>
              <w:fldChar w:fldCharType="end"/>
            </w:r>
          </w:hyperlink>
        </w:p>
        <w:p w:rsidR="000A2DE4" w:rsidRDefault="001005DB" w14:paraId="59F1DFB6" w14:textId="77FECBDE">
          <w:pPr>
            <w:pStyle w:val="TOC1"/>
            <w:tabs>
              <w:tab w:val="left" w:pos="440"/>
              <w:tab w:val="right" w:leader="dot" w:pos="9016"/>
            </w:tabs>
            <w:rPr>
              <w:rFonts w:eastAsiaTheme="minorEastAsia"/>
              <w:noProof/>
              <w:lang w:eastAsia="nb-NO"/>
            </w:rPr>
          </w:pPr>
          <w:hyperlink w:history="1" w:anchor="_Toc55481641">
            <w:r w:rsidRPr="00D03B2A" w:rsidR="000A2DE4">
              <w:rPr>
                <w:rStyle w:val="Hyperlink"/>
                <w:rFonts w:ascii="Times New Roman" w:hAnsi="Times New Roman" w:cs="Times New Roman"/>
                <w:noProof/>
                <w:lang w:val="en-US"/>
              </w:rPr>
              <w:t>3.</w:t>
            </w:r>
            <w:r w:rsidR="000A2DE4">
              <w:rPr>
                <w:rFonts w:eastAsiaTheme="minorEastAsia"/>
                <w:noProof/>
                <w:lang w:eastAsia="nb-NO"/>
              </w:rPr>
              <w:tab/>
            </w:r>
            <w:r w:rsidRPr="00D03B2A" w:rsidR="000A2DE4">
              <w:rPr>
                <w:rStyle w:val="Hyperlink"/>
                <w:noProof/>
                <w:lang w:val="en-US"/>
              </w:rPr>
              <w:t>Integration of the models in one final model of the hybrid system</w:t>
            </w:r>
            <w:r w:rsidR="000A2DE4">
              <w:rPr>
                <w:noProof/>
                <w:webHidden/>
              </w:rPr>
              <w:tab/>
            </w:r>
            <w:r w:rsidR="000A2DE4">
              <w:rPr>
                <w:noProof/>
                <w:webHidden/>
              </w:rPr>
              <w:fldChar w:fldCharType="begin"/>
            </w:r>
            <w:r w:rsidR="000A2DE4">
              <w:rPr>
                <w:noProof/>
                <w:webHidden/>
              </w:rPr>
              <w:instrText xml:space="preserve"> PAGEREF _Toc55481641 \h </w:instrText>
            </w:r>
            <w:r w:rsidR="000A2DE4">
              <w:rPr>
                <w:noProof/>
                <w:webHidden/>
              </w:rPr>
            </w:r>
            <w:r w:rsidR="000A2DE4">
              <w:rPr>
                <w:noProof/>
                <w:webHidden/>
              </w:rPr>
              <w:fldChar w:fldCharType="separate"/>
            </w:r>
            <w:r w:rsidR="000A2DE4">
              <w:rPr>
                <w:noProof/>
                <w:webHidden/>
              </w:rPr>
              <w:t>6</w:t>
            </w:r>
            <w:r w:rsidR="000A2DE4">
              <w:rPr>
                <w:noProof/>
                <w:webHidden/>
              </w:rPr>
              <w:fldChar w:fldCharType="end"/>
            </w:r>
          </w:hyperlink>
        </w:p>
        <w:p w:rsidR="000A2DE4" w:rsidRDefault="001005DB" w14:paraId="2F2027D4" w14:textId="507F9003">
          <w:pPr>
            <w:pStyle w:val="TOC2"/>
            <w:tabs>
              <w:tab w:val="left" w:pos="880"/>
              <w:tab w:val="right" w:leader="dot" w:pos="9016"/>
            </w:tabs>
            <w:rPr>
              <w:rFonts w:eastAsiaTheme="minorEastAsia"/>
              <w:noProof/>
              <w:lang w:eastAsia="nb-NO"/>
            </w:rPr>
          </w:pPr>
          <w:hyperlink w:history="1" w:anchor="_Toc55481642">
            <w:r w:rsidRPr="00D03B2A" w:rsidR="000A2DE4">
              <w:rPr>
                <w:rStyle w:val="Hyperlink"/>
                <w:noProof/>
                <w:lang w:val="en-US"/>
              </w:rPr>
              <w:t>1.1</w:t>
            </w:r>
            <w:r w:rsidR="000A2DE4">
              <w:rPr>
                <w:rFonts w:eastAsiaTheme="minorEastAsia"/>
                <w:noProof/>
                <w:lang w:eastAsia="nb-NO"/>
              </w:rPr>
              <w:tab/>
            </w:r>
            <w:r w:rsidRPr="00D03B2A" w:rsidR="000A2DE4">
              <w:rPr>
                <w:rStyle w:val="Hyperlink"/>
                <w:noProof/>
                <w:lang w:val="en-US"/>
              </w:rPr>
              <w:t>Long-term analysis</w:t>
            </w:r>
            <w:r w:rsidR="000A2DE4">
              <w:rPr>
                <w:noProof/>
                <w:webHidden/>
              </w:rPr>
              <w:tab/>
            </w:r>
            <w:r w:rsidR="000A2DE4">
              <w:rPr>
                <w:noProof/>
                <w:webHidden/>
              </w:rPr>
              <w:fldChar w:fldCharType="begin"/>
            </w:r>
            <w:r w:rsidR="000A2DE4">
              <w:rPr>
                <w:noProof/>
                <w:webHidden/>
              </w:rPr>
              <w:instrText xml:space="preserve"> PAGEREF _Toc55481642 \h </w:instrText>
            </w:r>
            <w:r w:rsidR="000A2DE4">
              <w:rPr>
                <w:noProof/>
                <w:webHidden/>
              </w:rPr>
            </w:r>
            <w:r w:rsidR="000A2DE4">
              <w:rPr>
                <w:noProof/>
                <w:webHidden/>
              </w:rPr>
              <w:fldChar w:fldCharType="separate"/>
            </w:r>
            <w:r w:rsidR="000A2DE4">
              <w:rPr>
                <w:noProof/>
                <w:webHidden/>
              </w:rPr>
              <w:t>8</w:t>
            </w:r>
            <w:r w:rsidR="000A2DE4">
              <w:rPr>
                <w:noProof/>
                <w:webHidden/>
              </w:rPr>
              <w:fldChar w:fldCharType="end"/>
            </w:r>
          </w:hyperlink>
        </w:p>
        <w:p w:rsidR="000A2DE4" w:rsidRDefault="001005DB" w14:paraId="7FA4BA44" w14:textId="30F2069F">
          <w:pPr>
            <w:pStyle w:val="TOC1"/>
            <w:tabs>
              <w:tab w:val="left" w:pos="440"/>
              <w:tab w:val="right" w:leader="dot" w:pos="9016"/>
            </w:tabs>
            <w:rPr>
              <w:rFonts w:eastAsiaTheme="minorEastAsia"/>
              <w:noProof/>
              <w:lang w:eastAsia="nb-NO"/>
            </w:rPr>
          </w:pPr>
          <w:hyperlink w:history="1" w:anchor="_Toc55481643">
            <w:r w:rsidRPr="00D03B2A" w:rsidR="000A2DE4">
              <w:rPr>
                <w:rStyle w:val="Hyperlink"/>
                <w:rFonts w:ascii="Times New Roman" w:hAnsi="Times New Roman" w:cs="Times New Roman"/>
                <w:noProof/>
                <w:lang w:val="en-IE"/>
              </w:rPr>
              <w:t>4.</w:t>
            </w:r>
            <w:r w:rsidR="000A2DE4">
              <w:rPr>
                <w:rFonts w:eastAsiaTheme="minorEastAsia"/>
                <w:noProof/>
                <w:lang w:eastAsia="nb-NO"/>
              </w:rPr>
              <w:tab/>
            </w:r>
            <w:r w:rsidRPr="00D03B2A" w:rsidR="000A2DE4">
              <w:rPr>
                <w:rStyle w:val="Hyperlink"/>
                <w:noProof/>
                <w:lang w:val="en-IE"/>
              </w:rPr>
              <w:t>Definition of model inputs and outputs</w:t>
            </w:r>
            <w:r w:rsidR="000A2DE4">
              <w:rPr>
                <w:noProof/>
                <w:webHidden/>
              </w:rPr>
              <w:tab/>
            </w:r>
            <w:r w:rsidR="000A2DE4">
              <w:rPr>
                <w:noProof/>
                <w:webHidden/>
              </w:rPr>
              <w:fldChar w:fldCharType="begin"/>
            </w:r>
            <w:r w:rsidR="000A2DE4">
              <w:rPr>
                <w:noProof/>
                <w:webHidden/>
              </w:rPr>
              <w:instrText xml:space="preserve"> PAGEREF _Toc55481643 \h </w:instrText>
            </w:r>
            <w:r w:rsidR="000A2DE4">
              <w:rPr>
                <w:noProof/>
                <w:webHidden/>
              </w:rPr>
            </w:r>
            <w:r w:rsidR="000A2DE4">
              <w:rPr>
                <w:noProof/>
                <w:webHidden/>
              </w:rPr>
              <w:fldChar w:fldCharType="separate"/>
            </w:r>
            <w:r w:rsidR="000A2DE4">
              <w:rPr>
                <w:noProof/>
                <w:webHidden/>
              </w:rPr>
              <w:t>11</w:t>
            </w:r>
            <w:r w:rsidR="000A2DE4">
              <w:rPr>
                <w:noProof/>
                <w:webHidden/>
              </w:rPr>
              <w:fldChar w:fldCharType="end"/>
            </w:r>
          </w:hyperlink>
        </w:p>
        <w:p w:rsidR="000A2DE4" w:rsidRDefault="001005DB" w14:paraId="6D8AC321" w14:textId="58F96350">
          <w:pPr>
            <w:pStyle w:val="TOC2"/>
            <w:tabs>
              <w:tab w:val="left" w:pos="880"/>
              <w:tab w:val="right" w:leader="dot" w:pos="9016"/>
            </w:tabs>
            <w:rPr>
              <w:rFonts w:eastAsiaTheme="minorEastAsia"/>
              <w:noProof/>
              <w:lang w:eastAsia="nb-NO"/>
            </w:rPr>
          </w:pPr>
          <w:hyperlink w:history="1" w:anchor="_Toc55481644">
            <w:r w:rsidRPr="00D03B2A" w:rsidR="000A2DE4">
              <w:rPr>
                <w:rStyle w:val="Hyperlink"/>
                <w:noProof/>
                <w:lang w:val="en-IE"/>
              </w:rPr>
              <w:t>4.1</w:t>
            </w:r>
            <w:r w:rsidR="000A2DE4">
              <w:rPr>
                <w:rFonts w:eastAsiaTheme="minorEastAsia"/>
                <w:noProof/>
                <w:lang w:eastAsia="nb-NO"/>
              </w:rPr>
              <w:tab/>
            </w:r>
            <w:r w:rsidRPr="00D03B2A" w:rsidR="000A2DE4">
              <w:rPr>
                <w:rStyle w:val="Hyperlink"/>
                <w:noProof/>
                <w:lang w:val="en-IE"/>
              </w:rPr>
              <w:t>Gas turbine – long-term analysis</w:t>
            </w:r>
            <w:r w:rsidR="000A2DE4">
              <w:rPr>
                <w:noProof/>
                <w:webHidden/>
              </w:rPr>
              <w:tab/>
            </w:r>
            <w:r w:rsidR="000A2DE4">
              <w:rPr>
                <w:noProof/>
                <w:webHidden/>
              </w:rPr>
              <w:fldChar w:fldCharType="begin"/>
            </w:r>
            <w:r w:rsidR="000A2DE4">
              <w:rPr>
                <w:noProof/>
                <w:webHidden/>
              </w:rPr>
              <w:instrText xml:space="preserve"> PAGEREF _Toc55481644 \h </w:instrText>
            </w:r>
            <w:r w:rsidR="000A2DE4">
              <w:rPr>
                <w:noProof/>
                <w:webHidden/>
              </w:rPr>
            </w:r>
            <w:r w:rsidR="000A2DE4">
              <w:rPr>
                <w:noProof/>
                <w:webHidden/>
              </w:rPr>
              <w:fldChar w:fldCharType="separate"/>
            </w:r>
            <w:r w:rsidR="000A2DE4">
              <w:rPr>
                <w:noProof/>
                <w:webHidden/>
              </w:rPr>
              <w:t>11</w:t>
            </w:r>
            <w:r w:rsidR="000A2DE4">
              <w:rPr>
                <w:noProof/>
                <w:webHidden/>
              </w:rPr>
              <w:fldChar w:fldCharType="end"/>
            </w:r>
          </w:hyperlink>
        </w:p>
        <w:p w:rsidR="000A2DE4" w:rsidRDefault="001005DB" w14:paraId="7F6CAFB6" w14:textId="3981BF83">
          <w:pPr>
            <w:pStyle w:val="TOC2"/>
            <w:tabs>
              <w:tab w:val="left" w:pos="880"/>
              <w:tab w:val="right" w:leader="dot" w:pos="9016"/>
            </w:tabs>
            <w:rPr>
              <w:rFonts w:eastAsiaTheme="minorEastAsia"/>
              <w:noProof/>
              <w:lang w:eastAsia="nb-NO"/>
            </w:rPr>
          </w:pPr>
          <w:hyperlink w:history="1" w:anchor="_Toc55481645">
            <w:r w:rsidRPr="00D03B2A" w:rsidR="000A2DE4">
              <w:rPr>
                <w:rStyle w:val="Hyperlink"/>
                <w:noProof/>
                <w:lang w:val="en-IE"/>
              </w:rPr>
              <w:t>4.2</w:t>
            </w:r>
            <w:r w:rsidR="000A2DE4">
              <w:rPr>
                <w:rFonts w:eastAsiaTheme="minorEastAsia"/>
                <w:noProof/>
                <w:lang w:eastAsia="nb-NO"/>
              </w:rPr>
              <w:tab/>
            </w:r>
            <w:r w:rsidRPr="00D03B2A" w:rsidR="000A2DE4">
              <w:rPr>
                <w:rStyle w:val="Hyperlink"/>
                <w:noProof/>
                <w:lang w:val="en-IE"/>
              </w:rPr>
              <w:t>Gas turbine – short-term analysis</w:t>
            </w:r>
            <w:r w:rsidR="000A2DE4">
              <w:rPr>
                <w:noProof/>
                <w:webHidden/>
              </w:rPr>
              <w:tab/>
            </w:r>
            <w:r w:rsidR="000A2DE4">
              <w:rPr>
                <w:noProof/>
                <w:webHidden/>
              </w:rPr>
              <w:fldChar w:fldCharType="begin"/>
            </w:r>
            <w:r w:rsidR="000A2DE4">
              <w:rPr>
                <w:noProof/>
                <w:webHidden/>
              </w:rPr>
              <w:instrText xml:space="preserve"> PAGEREF _Toc55481645 \h </w:instrText>
            </w:r>
            <w:r w:rsidR="000A2DE4">
              <w:rPr>
                <w:noProof/>
                <w:webHidden/>
              </w:rPr>
            </w:r>
            <w:r w:rsidR="000A2DE4">
              <w:rPr>
                <w:noProof/>
                <w:webHidden/>
              </w:rPr>
              <w:fldChar w:fldCharType="separate"/>
            </w:r>
            <w:r w:rsidR="000A2DE4">
              <w:rPr>
                <w:noProof/>
                <w:webHidden/>
              </w:rPr>
              <w:t>11</w:t>
            </w:r>
            <w:r w:rsidR="000A2DE4">
              <w:rPr>
                <w:noProof/>
                <w:webHidden/>
              </w:rPr>
              <w:fldChar w:fldCharType="end"/>
            </w:r>
          </w:hyperlink>
        </w:p>
        <w:p w:rsidR="000A2DE4" w:rsidRDefault="001005DB" w14:paraId="079DDA86" w14:textId="47492CBD">
          <w:pPr>
            <w:pStyle w:val="TOC2"/>
            <w:tabs>
              <w:tab w:val="left" w:pos="880"/>
              <w:tab w:val="right" w:leader="dot" w:pos="9016"/>
            </w:tabs>
            <w:rPr>
              <w:rFonts w:eastAsiaTheme="minorEastAsia"/>
              <w:noProof/>
              <w:lang w:eastAsia="nb-NO"/>
            </w:rPr>
          </w:pPr>
          <w:hyperlink w:history="1" w:anchor="_Toc55481646">
            <w:r w:rsidRPr="00D03B2A" w:rsidR="000A2DE4">
              <w:rPr>
                <w:rStyle w:val="Hyperlink"/>
                <w:noProof/>
                <w:lang w:val="en-IE"/>
              </w:rPr>
              <w:t>4.3</w:t>
            </w:r>
            <w:r w:rsidR="000A2DE4">
              <w:rPr>
                <w:rFonts w:eastAsiaTheme="minorEastAsia"/>
                <w:noProof/>
                <w:lang w:eastAsia="nb-NO"/>
              </w:rPr>
              <w:tab/>
            </w:r>
            <w:r w:rsidRPr="00D03B2A" w:rsidR="000A2DE4">
              <w:rPr>
                <w:rStyle w:val="Hyperlink"/>
                <w:noProof/>
                <w:lang w:val="en-IE"/>
              </w:rPr>
              <w:t>Wind turbine – long-term analysis</w:t>
            </w:r>
            <w:r w:rsidR="000A2DE4">
              <w:rPr>
                <w:noProof/>
                <w:webHidden/>
              </w:rPr>
              <w:tab/>
            </w:r>
            <w:r w:rsidR="000A2DE4">
              <w:rPr>
                <w:noProof/>
                <w:webHidden/>
              </w:rPr>
              <w:fldChar w:fldCharType="begin"/>
            </w:r>
            <w:r w:rsidR="000A2DE4">
              <w:rPr>
                <w:noProof/>
                <w:webHidden/>
              </w:rPr>
              <w:instrText xml:space="preserve"> PAGEREF _Toc55481646 \h </w:instrText>
            </w:r>
            <w:r w:rsidR="000A2DE4">
              <w:rPr>
                <w:noProof/>
                <w:webHidden/>
              </w:rPr>
            </w:r>
            <w:r w:rsidR="000A2DE4">
              <w:rPr>
                <w:noProof/>
                <w:webHidden/>
              </w:rPr>
              <w:fldChar w:fldCharType="separate"/>
            </w:r>
            <w:r w:rsidR="000A2DE4">
              <w:rPr>
                <w:noProof/>
                <w:webHidden/>
              </w:rPr>
              <w:t>12</w:t>
            </w:r>
            <w:r w:rsidR="000A2DE4">
              <w:rPr>
                <w:noProof/>
                <w:webHidden/>
              </w:rPr>
              <w:fldChar w:fldCharType="end"/>
            </w:r>
          </w:hyperlink>
        </w:p>
        <w:p w:rsidR="000A2DE4" w:rsidRDefault="001005DB" w14:paraId="4DD4EE77" w14:textId="64C9654E">
          <w:pPr>
            <w:pStyle w:val="TOC2"/>
            <w:tabs>
              <w:tab w:val="left" w:pos="880"/>
              <w:tab w:val="right" w:leader="dot" w:pos="9016"/>
            </w:tabs>
            <w:rPr>
              <w:rFonts w:eastAsiaTheme="minorEastAsia"/>
              <w:noProof/>
              <w:lang w:eastAsia="nb-NO"/>
            </w:rPr>
          </w:pPr>
          <w:hyperlink w:history="1" w:anchor="_Toc55481647">
            <w:r w:rsidRPr="00D03B2A" w:rsidR="000A2DE4">
              <w:rPr>
                <w:rStyle w:val="Hyperlink"/>
                <w:noProof/>
                <w:lang w:val="en-IE"/>
              </w:rPr>
              <w:t>4.4</w:t>
            </w:r>
            <w:r w:rsidR="000A2DE4">
              <w:rPr>
                <w:rFonts w:eastAsiaTheme="minorEastAsia"/>
                <w:noProof/>
                <w:lang w:eastAsia="nb-NO"/>
              </w:rPr>
              <w:tab/>
            </w:r>
            <w:r w:rsidRPr="00D03B2A" w:rsidR="000A2DE4">
              <w:rPr>
                <w:rStyle w:val="Hyperlink"/>
                <w:noProof/>
                <w:lang w:val="en-IE"/>
              </w:rPr>
              <w:t>Wind turbine – short-term analysis</w:t>
            </w:r>
            <w:r w:rsidR="000A2DE4">
              <w:rPr>
                <w:noProof/>
                <w:webHidden/>
              </w:rPr>
              <w:tab/>
            </w:r>
            <w:r w:rsidR="000A2DE4">
              <w:rPr>
                <w:noProof/>
                <w:webHidden/>
              </w:rPr>
              <w:fldChar w:fldCharType="begin"/>
            </w:r>
            <w:r w:rsidR="000A2DE4">
              <w:rPr>
                <w:noProof/>
                <w:webHidden/>
              </w:rPr>
              <w:instrText xml:space="preserve"> PAGEREF _Toc55481647 \h </w:instrText>
            </w:r>
            <w:r w:rsidR="000A2DE4">
              <w:rPr>
                <w:noProof/>
                <w:webHidden/>
              </w:rPr>
            </w:r>
            <w:r w:rsidR="000A2DE4">
              <w:rPr>
                <w:noProof/>
                <w:webHidden/>
              </w:rPr>
              <w:fldChar w:fldCharType="separate"/>
            </w:r>
            <w:r w:rsidR="000A2DE4">
              <w:rPr>
                <w:noProof/>
                <w:webHidden/>
              </w:rPr>
              <w:t>12</w:t>
            </w:r>
            <w:r w:rsidR="000A2DE4">
              <w:rPr>
                <w:noProof/>
                <w:webHidden/>
              </w:rPr>
              <w:fldChar w:fldCharType="end"/>
            </w:r>
          </w:hyperlink>
        </w:p>
        <w:p w:rsidR="000A2DE4" w:rsidRDefault="001005DB" w14:paraId="7CCD3660" w14:textId="6A7F809A">
          <w:pPr>
            <w:pStyle w:val="TOC2"/>
            <w:tabs>
              <w:tab w:val="left" w:pos="880"/>
              <w:tab w:val="right" w:leader="dot" w:pos="9016"/>
            </w:tabs>
            <w:rPr>
              <w:rFonts w:eastAsiaTheme="minorEastAsia"/>
              <w:noProof/>
              <w:lang w:eastAsia="nb-NO"/>
            </w:rPr>
          </w:pPr>
          <w:hyperlink w:history="1" w:anchor="_Toc55481648">
            <w:r w:rsidRPr="00D03B2A" w:rsidR="000A2DE4">
              <w:rPr>
                <w:rStyle w:val="Hyperlink"/>
                <w:noProof/>
                <w:lang w:val="en-IE"/>
              </w:rPr>
              <w:t>4.5</w:t>
            </w:r>
            <w:r w:rsidR="000A2DE4">
              <w:rPr>
                <w:rFonts w:eastAsiaTheme="minorEastAsia"/>
                <w:noProof/>
                <w:lang w:eastAsia="nb-NO"/>
              </w:rPr>
              <w:tab/>
            </w:r>
            <w:r w:rsidRPr="00D03B2A" w:rsidR="000A2DE4">
              <w:rPr>
                <w:rStyle w:val="Hyperlink"/>
                <w:noProof/>
                <w:lang w:val="en-IE"/>
              </w:rPr>
              <w:t>Fuel cell – long-term analysis</w:t>
            </w:r>
            <w:r w:rsidR="000A2DE4">
              <w:rPr>
                <w:noProof/>
                <w:webHidden/>
              </w:rPr>
              <w:tab/>
            </w:r>
            <w:r w:rsidR="000A2DE4">
              <w:rPr>
                <w:noProof/>
                <w:webHidden/>
              </w:rPr>
              <w:fldChar w:fldCharType="begin"/>
            </w:r>
            <w:r w:rsidR="000A2DE4">
              <w:rPr>
                <w:noProof/>
                <w:webHidden/>
              </w:rPr>
              <w:instrText xml:space="preserve"> PAGEREF _Toc55481648 \h </w:instrText>
            </w:r>
            <w:r w:rsidR="000A2DE4">
              <w:rPr>
                <w:noProof/>
                <w:webHidden/>
              </w:rPr>
            </w:r>
            <w:r w:rsidR="000A2DE4">
              <w:rPr>
                <w:noProof/>
                <w:webHidden/>
              </w:rPr>
              <w:fldChar w:fldCharType="separate"/>
            </w:r>
            <w:r w:rsidR="000A2DE4">
              <w:rPr>
                <w:noProof/>
                <w:webHidden/>
              </w:rPr>
              <w:t>13</w:t>
            </w:r>
            <w:r w:rsidR="000A2DE4">
              <w:rPr>
                <w:noProof/>
                <w:webHidden/>
              </w:rPr>
              <w:fldChar w:fldCharType="end"/>
            </w:r>
          </w:hyperlink>
        </w:p>
        <w:p w:rsidR="000A2DE4" w:rsidRDefault="001005DB" w14:paraId="67ABF756" w14:textId="01522062">
          <w:pPr>
            <w:pStyle w:val="TOC2"/>
            <w:tabs>
              <w:tab w:val="left" w:pos="880"/>
              <w:tab w:val="right" w:leader="dot" w:pos="9016"/>
            </w:tabs>
            <w:rPr>
              <w:rFonts w:eastAsiaTheme="minorEastAsia"/>
              <w:noProof/>
              <w:lang w:eastAsia="nb-NO"/>
            </w:rPr>
          </w:pPr>
          <w:hyperlink w:history="1" w:anchor="_Toc55481649">
            <w:r w:rsidRPr="00D03B2A" w:rsidR="000A2DE4">
              <w:rPr>
                <w:rStyle w:val="Hyperlink"/>
                <w:noProof/>
                <w:lang w:val="en-IE"/>
              </w:rPr>
              <w:t>4.6</w:t>
            </w:r>
            <w:r w:rsidR="000A2DE4">
              <w:rPr>
                <w:rFonts w:eastAsiaTheme="minorEastAsia"/>
                <w:noProof/>
                <w:lang w:eastAsia="nb-NO"/>
              </w:rPr>
              <w:tab/>
            </w:r>
            <w:r w:rsidRPr="00D03B2A" w:rsidR="000A2DE4">
              <w:rPr>
                <w:rStyle w:val="Hyperlink"/>
                <w:noProof/>
                <w:lang w:val="en-IE"/>
              </w:rPr>
              <w:t>Fuel cell – short-term analysis</w:t>
            </w:r>
            <w:r w:rsidR="000A2DE4">
              <w:rPr>
                <w:noProof/>
                <w:webHidden/>
              </w:rPr>
              <w:tab/>
            </w:r>
            <w:r w:rsidR="000A2DE4">
              <w:rPr>
                <w:noProof/>
                <w:webHidden/>
              </w:rPr>
              <w:fldChar w:fldCharType="begin"/>
            </w:r>
            <w:r w:rsidR="000A2DE4">
              <w:rPr>
                <w:noProof/>
                <w:webHidden/>
              </w:rPr>
              <w:instrText xml:space="preserve"> PAGEREF _Toc55481649 \h </w:instrText>
            </w:r>
            <w:r w:rsidR="000A2DE4">
              <w:rPr>
                <w:noProof/>
                <w:webHidden/>
              </w:rPr>
            </w:r>
            <w:r w:rsidR="000A2DE4">
              <w:rPr>
                <w:noProof/>
                <w:webHidden/>
              </w:rPr>
              <w:fldChar w:fldCharType="separate"/>
            </w:r>
            <w:r w:rsidR="000A2DE4">
              <w:rPr>
                <w:noProof/>
                <w:webHidden/>
              </w:rPr>
              <w:t>13</w:t>
            </w:r>
            <w:r w:rsidR="000A2DE4">
              <w:rPr>
                <w:noProof/>
                <w:webHidden/>
              </w:rPr>
              <w:fldChar w:fldCharType="end"/>
            </w:r>
          </w:hyperlink>
        </w:p>
        <w:p w:rsidR="000A2DE4" w:rsidRDefault="001005DB" w14:paraId="4B3C7ED3" w14:textId="03E28D01">
          <w:pPr>
            <w:pStyle w:val="TOC2"/>
            <w:tabs>
              <w:tab w:val="left" w:pos="880"/>
              <w:tab w:val="right" w:leader="dot" w:pos="9016"/>
            </w:tabs>
            <w:rPr>
              <w:rFonts w:eastAsiaTheme="minorEastAsia"/>
              <w:noProof/>
              <w:lang w:eastAsia="nb-NO"/>
            </w:rPr>
          </w:pPr>
          <w:hyperlink w:history="1" w:anchor="_Toc55481650">
            <w:r w:rsidRPr="00D03B2A" w:rsidR="000A2DE4">
              <w:rPr>
                <w:rStyle w:val="Hyperlink"/>
                <w:noProof/>
                <w:lang w:val="en-IE"/>
              </w:rPr>
              <w:t>4.7</w:t>
            </w:r>
            <w:r w:rsidR="000A2DE4">
              <w:rPr>
                <w:rFonts w:eastAsiaTheme="minorEastAsia"/>
                <w:noProof/>
                <w:lang w:eastAsia="nb-NO"/>
              </w:rPr>
              <w:tab/>
            </w:r>
            <w:r w:rsidRPr="00D03B2A" w:rsidR="000A2DE4">
              <w:rPr>
                <w:rStyle w:val="Hyperlink"/>
                <w:noProof/>
                <w:lang w:val="en-IE"/>
              </w:rPr>
              <w:t>Electrolyser – long-term analysis</w:t>
            </w:r>
            <w:r w:rsidR="000A2DE4">
              <w:rPr>
                <w:noProof/>
                <w:webHidden/>
              </w:rPr>
              <w:tab/>
            </w:r>
            <w:r w:rsidR="000A2DE4">
              <w:rPr>
                <w:noProof/>
                <w:webHidden/>
              </w:rPr>
              <w:fldChar w:fldCharType="begin"/>
            </w:r>
            <w:r w:rsidR="000A2DE4">
              <w:rPr>
                <w:noProof/>
                <w:webHidden/>
              </w:rPr>
              <w:instrText xml:space="preserve"> PAGEREF _Toc55481650 \h </w:instrText>
            </w:r>
            <w:r w:rsidR="000A2DE4">
              <w:rPr>
                <w:noProof/>
                <w:webHidden/>
              </w:rPr>
            </w:r>
            <w:r w:rsidR="000A2DE4">
              <w:rPr>
                <w:noProof/>
                <w:webHidden/>
              </w:rPr>
              <w:fldChar w:fldCharType="separate"/>
            </w:r>
            <w:r w:rsidR="000A2DE4">
              <w:rPr>
                <w:noProof/>
                <w:webHidden/>
              </w:rPr>
              <w:t>14</w:t>
            </w:r>
            <w:r w:rsidR="000A2DE4">
              <w:rPr>
                <w:noProof/>
                <w:webHidden/>
              </w:rPr>
              <w:fldChar w:fldCharType="end"/>
            </w:r>
          </w:hyperlink>
        </w:p>
        <w:p w:rsidR="000A2DE4" w:rsidRDefault="001005DB" w14:paraId="6ADA43A9" w14:textId="1D813877">
          <w:pPr>
            <w:pStyle w:val="TOC2"/>
            <w:tabs>
              <w:tab w:val="left" w:pos="880"/>
              <w:tab w:val="right" w:leader="dot" w:pos="9016"/>
            </w:tabs>
            <w:rPr>
              <w:rFonts w:eastAsiaTheme="minorEastAsia"/>
              <w:noProof/>
              <w:lang w:eastAsia="nb-NO"/>
            </w:rPr>
          </w:pPr>
          <w:hyperlink w:history="1" w:anchor="_Toc55481651">
            <w:r w:rsidRPr="00D03B2A" w:rsidR="000A2DE4">
              <w:rPr>
                <w:rStyle w:val="Hyperlink"/>
                <w:noProof/>
                <w:lang w:val="en-IE"/>
              </w:rPr>
              <w:t>4.8</w:t>
            </w:r>
            <w:r w:rsidR="000A2DE4">
              <w:rPr>
                <w:rFonts w:eastAsiaTheme="minorEastAsia"/>
                <w:noProof/>
                <w:lang w:eastAsia="nb-NO"/>
              </w:rPr>
              <w:tab/>
            </w:r>
            <w:r w:rsidRPr="00D03B2A" w:rsidR="000A2DE4">
              <w:rPr>
                <w:rStyle w:val="Hyperlink"/>
                <w:noProof/>
                <w:lang w:val="en-IE"/>
              </w:rPr>
              <w:t>Electrolyser – short-term analysis</w:t>
            </w:r>
            <w:r w:rsidR="000A2DE4">
              <w:rPr>
                <w:noProof/>
                <w:webHidden/>
              </w:rPr>
              <w:tab/>
            </w:r>
            <w:r w:rsidR="000A2DE4">
              <w:rPr>
                <w:noProof/>
                <w:webHidden/>
              </w:rPr>
              <w:fldChar w:fldCharType="begin"/>
            </w:r>
            <w:r w:rsidR="000A2DE4">
              <w:rPr>
                <w:noProof/>
                <w:webHidden/>
              </w:rPr>
              <w:instrText xml:space="preserve"> PAGEREF _Toc55481651 \h </w:instrText>
            </w:r>
            <w:r w:rsidR="000A2DE4">
              <w:rPr>
                <w:noProof/>
                <w:webHidden/>
              </w:rPr>
            </w:r>
            <w:r w:rsidR="000A2DE4">
              <w:rPr>
                <w:noProof/>
                <w:webHidden/>
              </w:rPr>
              <w:fldChar w:fldCharType="separate"/>
            </w:r>
            <w:r w:rsidR="000A2DE4">
              <w:rPr>
                <w:noProof/>
                <w:webHidden/>
              </w:rPr>
              <w:t>14</w:t>
            </w:r>
            <w:r w:rsidR="000A2DE4">
              <w:rPr>
                <w:noProof/>
                <w:webHidden/>
              </w:rPr>
              <w:fldChar w:fldCharType="end"/>
            </w:r>
          </w:hyperlink>
        </w:p>
        <w:p w:rsidR="000A2DE4" w:rsidRDefault="001005DB" w14:paraId="52629085" w14:textId="32CDAC07">
          <w:pPr>
            <w:pStyle w:val="TOC1"/>
            <w:tabs>
              <w:tab w:val="left" w:pos="440"/>
              <w:tab w:val="right" w:leader="dot" w:pos="9016"/>
            </w:tabs>
            <w:rPr>
              <w:rFonts w:eastAsiaTheme="minorEastAsia"/>
              <w:noProof/>
              <w:lang w:eastAsia="nb-NO"/>
            </w:rPr>
          </w:pPr>
          <w:hyperlink w:history="1" w:anchor="_Toc55481652">
            <w:r w:rsidRPr="00D03B2A" w:rsidR="000A2DE4">
              <w:rPr>
                <w:rStyle w:val="Hyperlink"/>
                <w:rFonts w:ascii="Times New Roman" w:hAnsi="Times New Roman" w:cs="Times New Roman"/>
                <w:noProof/>
                <w:lang w:val="en-IE"/>
              </w:rPr>
              <w:t>5.</w:t>
            </w:r>
            <w:r w:rsidR="000A2DE4">
              <w:rPr>
                <w:rFonts w:eastAsiaTheme="minorEastAsia"/>
                <w:noProof/>
                <w:lang w:eastAsia="nb-NO"/>
              </w:rPr>
              <w:tab/>
            </w:r>
            <w:r w:rsidRPr="00D03B2A" w:rsidR="000A2DE4">
              <w:rPr>
                <w:rStyle w:val="Hyperlink"/>
                <w:noProof/>
                <w:lang w:val="en-IE"/>
              </w:rPr>
              <w:t>Definition of needs of user interface</w:t>
            </w:r>
            <w:r w:rsidR="000A2DE4">
              <w:rPr>
                <w:noProof/>
                <w:webHidden/>
              </w:rPr>
              <w:tab/>
            </w:r>
            <w:r w:rsidR="000A2DE4">
              <w:rPr>
                <w:noProof/>
                <w:webHidden/>
              </w:rPr>
              <w:fldChar w:fldCharType="begin"/>
            </w:r>
            <w:r w:rsidR="000A2DE4">
              <w:rPr>
                <w:noProof/>
                <w:webHidden/>
              </w:rPr>
              <w:instrText xml:space="preserve"> PAGEREF _Toc55481652 \h </w:instrText>
            </w:r>
            <w:r w:rsidR="000A2DE4">
              <w:rPr>
                <w:noProof/>
                <w:webHidden/>
              </w:rPr>
            </w:r>
            <w:r w:rsidR="000A2DE4">
              <w:rPr>
                <w:noProof/>
                <w:webHidden/>
              </w:rPr>
              <w:fldChar w:fldCharType="separate"/>
            </w:r>
            <w:r w:rsidR="000A2DE4">
              <w:rPr>
                <w:noProof/>
                <w:webHidden/>
              </w:rPr>
              <w:t>15</w:t>
            </w:r>
            <w:r w:rsidR="000A2DE4">
              <w:rPr>
                <w:noProof/>
                <w:webHidden/>
              </w:rPr>
              <w:fldChar w:fldCharType="end"/>
            </w:r>
          </w:hyperlink>
        </w:p>
        <w:p w:rsidR="000A2DE4" w:rsidRDefault="001005DB" w14:paraId="2A4F2E56" w14:textId="72F4A882">
          <w:pPr>
            <w:pStyle w:val="TOC1"/>
            <w:tabs>
              <w:tab w:val="left" w:pos="440"/>
              <w:tab w:val="right" w:leader="dot" w:pos="9016"/>
            </w:tabs>
            <w:rPr>
              <w:rFonts w:eastAsiaTheme="minorEastAsia"/>
              <w:noProof/>
              <w:lang w:eastAsia="nb-NO"/>
            </w:rPr>
          </w:pPr>
          <w:hyperlink w:history="1" w:anchor="_Toc55481653">
            <w:r w:rsidRPr="00D03B2A" w:rsidR="000A2DE4">
              <w:rPr>
                <w:rStyle w:val="Hyperlink"/>
                <w:rFonts w:ascii="Times New Roman" w:hAnsi="Times New Roman" w:cs="Times New Roman"/>
                <w:noProof/>
                <w:lang w:val="en-IE"/>
              </w:rPr>
              <w:t>6.</w:t>
            </w:r>
            <w:r w:rsidR="000A2DE4">
              <w:rPr>
                <w:rFonts w:eastAsiaTheme="minorEastAsia"/>
                <w:noProof/>
                <w:lang w:eastAsia="nb-NO"/>
              </w:rPr>
              <w:tab/>
            </w:r>
            <w:r w:rsidRPr="00D03B2A" w:rsidR="000A2DE4">
              <w:rPr>
                <w:rStyle w:val="Hyperlink"/>
                <w:noProof/>
                <w:lang w:val="en-IE"/>
              </w:rPr>
              <w:t>Programming / modeling language</w:t>
            </w:r>
            <w:r w:rsidR="000A2DE4">
              <w:rPr>
                <w:noProof/>
                <w:webHidden/>
              </w:rPr>
              <w:tab/>
            </w:r>
            <w:r w:rsidR="000A2DE4">
              <w:rPr>
                <w:noProof/>
                <w:webHidden/>
              </w:rPr>
              <w:fldChar w:fldCharType="begin"/>
            </w:r>
            <w:r w:rsidR="000A2DE4">
              <w:rPr>
                <w:noProof/>
                <w:webHidden/>
              </w:rPr>
              <w:instrText xml:space="preserve"> PAGEREF _Toc55481653 \h </w:instrText>
            </w:r>
            <w:r w:rsidR="000A2DE4">
              <w:rPr>
                <w:noProof/>
                <w:webHidden/>
              </w:rPr>
            </w:r>
            <w:r w:rsidR="000A2DE4">
              <w:rPr>
                <w:noProof/>
                <w:webHidden/>
              </w:rPr>
              <w:fldChar w:fldCharType="separate"/>
            </w:r>
            <w:r w:rsidR="000A2DE4">
              <w:rPr>
                <w:noProof/>
                <w:webHidden/>
              </w:rPr>
              <w:t>15</w:t>
            </w:r>
            <w:r w:rsidR="000A2DE4">
              <w:rPr>
                <w:noProof/>
                <w:webHidden/>
              </w:rPr>
              <w:fldChar w:fldCharType="end"/>
            </w:r>
          </w:hyperlink>
        </w:p>
        <w:p w:rsidR="000A2DE4" w:rsidRDefault="001005DB" w14:paraId="3AB161EC" w14:textId="243F280C">
          <w:pPr>
            <w:pStyle w:val="TOC1"/>
            <w:tabs>
              <w:tab w:val="left" w:pos="440"/>
              <w:tab w:val="right" w:leader="dot" w:pos="9016"/>
            </w:tabs>
            <w:rPr>
              <w:rFonts w:eastAsiaTheme="minorEastAsia"/>
              <w:noProof/>
              <w:lang w:eastAsia="nb-NO"/>
            </w:rPr>
          </w:pPr>
          <w:hyperlink w:history="1" w:anchor="_Toc55481654">
            <w:r w:rsidRPr="00D03B2A" w:rsidR="000A2DE4">
              <w:rPr>
                <w:rStyle w:val="Hyperlink"/>
                <w:rFonts w:ascii="Times New Roman" w:hAnsi="Times New Roman" w:cs="Times New Roman"/>
                <w:noProof/>
                <w:lang w:val="en-US"/>
              </w:rPr>
              <w:t>9.</w:t>
            </w:r>
            <w:r w:rsidR="000A2DE4">
              <w:rPr>
                <w:rFonts w:eastAsiaTheme="minorEastAsia"/>
                <w:noProof/>
                <w:lang w:eastAsia="nb-NO"/>
              </w:rPr>
              <w:tab/>
            </w:r>
            <w:r w:rsidRPr="00D03B2A" w:rsidR="000A2DE4">
              <w:rPr>
                <w:rStyle w:val="Hyperlink"/>
                <w:noProof/>
                <w:lang w:val="en-US"/>
              </w:rPr>
              <w:t>Literature</w:t>
            </w:r>
            <w:r w:rsidR="000A2DE4">
              <w:rPr>
                <w:noProof/>
                <w:webHidden/>
              </w:rPr>
              <w:tab/>
            </w:r>
            <w:r w:rsidR="000A2DE4">
              <w:rPr>
                <w:noProof/>
                <w:webHidden/>
              </w:rPr>
              <w:fldChar w:fldCharType="begin"/>
            </w:r>
            <w:r w:rsidR="000A2DE4">
              <w:rPr>
                <w:noProof/>
                <w:webHidden/>
              </w:rPr>
              <w:instrText xml:space="preserve"> PAGEREF _Toc55481654 \h </w:instrText>
            </w:r>
            <w:r w:rsidR="000A2DE4">
              <w:rPr>
                <w:noProof/>
                <w:webHidden/>
              </w:rPr>
            </w:r>
            <w:r w:rsidR="000A2DE4">
              <w:rPr>
                <w:noProof/>
                <w:webHidden/>
              </w:rPr>
              <w:fldChar w:fldCharType="separate"/>
            </w:r>
            <w:r w:rsidR="000A2DE4">
              <w:rPr>
                <w:noProof/>
                <w:webHidden/>
              </w:rPr>
              <w:t>15</w:t>
            </w:r>
            <w:r w:rsidR="000A2DE4">
              <w:rPr>
                <w:noProof/>
                <w:webHidden/>
              </w:rPr>
              <w:fldChar w:fldCharType="end"/>
            </w:r>
          </w:hyperlink>
        </w:p>
        <w:p w:rsidRPr="00B75313" w:rsidR="00B75313" w:rsidRDefault="00B75313" w14:paraId="2BB74466" w14:textId="0D925339">
          <w:pPr>
            <w:rPr>
              <w:lang w:val="en-US"/>
            </w:rPr>
          </w:pPr>
          <w:r>
            <w:rPr>
              <w:b/>
              <w:bCs/>
              <w:noProof/>
            </w:rPr>
            <w:fldChar w:fldCharType="end"/>
          </w:r>
        </w:p>
      </w:sdtContent>
    </w:sdt>
    <w:p w:rsidR="00B75313" w:rsidRDefault="00B75313" w14:paraId="30C7CCA1" w14:textId="77777777">
      <w:pPr>
        <w:rPr>
          <w:lang w:val="en-US"/>
        </w:rPr>
      </w:pPr>
      <w:r w:rsidRPr="6C636A78">
        <w:rPr>
          <w:lang w:val="en-US"/>
        </w:rPr>
        <w:br w:type="page"/>
      </w:r>
    </w:p>
    <w:p w:rsidR="6C636A78" w:rsidP="6C636A78" w:rsidRDefault="6C636A78" w14:paraId="695D775E" w14:textId="645D52A8" w14:noSpellErr="1">
      <w:pPr>
        <w:pStyle w:val="Heading1"/>
        <w:rPr>
          <w:lang w:val="en-US"/>
        </w:rPr>
      </w:pPr>
      <w:bookmarkStart w:name="_Toc55481638" w:id="5"/>
      <w:r w:rsidRPr="6C636A78">
        <w:rPr>
          <w:lang w:val="en-US"/>
        </w:rPr>
        <w:lastRenderedPageBreak/>
        <w:t>List of abbreviations:</w:t>
      </w:r>
      <w:bookmarkEnd w:id="5"/>
    </w:p>
    <w:p w:rsidR="6C636A78" w:rsidP="6C636A78" w:rsidRDefault="6C636A78" w14:paraId="7ED67BD7" w14:textId="6445DEEC" w14:noSpellErr="1">
      <w:pPr>
        <w:rPr>
          <w:lang w:val="en-US"/>
        </w:rPr>
      </w:pPr>
      <w:r w:rsidRPr="6C636A78">
        <w:rPr>
          <w:lang w:val="en-US"/>
        </w:rPr>
        <w:t xml:space="preserve">RBT </w:t>
      </w:r>
      <w:r w:rsidR="00266157">
        <w:rPr>
          <w:lang w:val="en-US"/>
        </w:rPr>
        <w:tab/>
      </w:r>
      <w:r w:rsidRPr="6C636A78">
        <w:rPr>
          <w:lang w:val="en-US"/>
        </w:rPr>
        <w:t>– research based tool</w:t>
      </w:r>
    </w:p>
    <w:p w:rsidR="6C636A78" w:rsidP="6C636A78" w:rsidRDefault="6C636A78" w14:paraId="33435DA9" w14:textId="03CA0310" w14:noSpellErr="1">
      <w:pPr>
        <w:rPr>
          <w:lang w:val="en-US"/>
        </w:rPr>
      </w:pPr>
      <w:r w:rsidRPr="6C636A78">
        <w:rPr>
          <w:lang w:val="en-US"/>
        </w:rPr>
        <w:t xml:space="preserve">GT </w:t>
      </w:r>
      <w:r w:rsidR="00266157">
        <w:rPr>
          <w:lang w:val="en-US"/>
        </w:rPr>
        <w:tab/>
      </w:r>
      <w:r w:rsidRPr="6C636A78">
        <w:rPr>
          <w:lang w:val="en-US"/>
        </w:rPr>
        <w:t>– gas turbine</w:t>
      </w:r>
    </w:p>
    <w:p w:rsidR="6C636A78" w:rsidP="6C636A78" w:rsidRDefault="6C636A78" w14:paraId="6CFDF662" w14:textId="246F1DD1" w14:noSpellErr="1">
      <w:pPr>
        <w:rPr>
          <w:lang w:val="en-US"/>
        </w:rPr>
      </w:pPr>
      <w:r w:rsidRPr="6C636A78">
        <w:rPr>
          <w:lang w:val="en-US"/>
        </w:rPr>
        <w:t xml:space="preserve">FCS </w:t>
      </w:r>
      <w:r w:rsidR="00266157">
        <w:rPr>
          <w:lang w:val="en-US"/>
        </w:rPr>
        <w:tab/>
      </w:r>
      <w:r w:rsidRPr="6C636A78">
        <w:rPr>
          <w:lang w:val="en-US"/>
        </w:rPr>
        <w:t>– fuel cell stack</w:t>
      </w:r>
    </w:p>
    <w:p w:rsidR="6C636A78" w:rsidP="4110F19E" w:rsidRDefault="4110F19E" w14:paraId="5DC10734" w14:textId="4BCC5D5D">
      <w:pPr>
        <w:rPr>
          <w:lang w:val="en-US"/>
        </w:rPr>
      </w:pPr>
      <w:r w:rsidRPr="4110F19E">
        <w:rPr>
          <w:lang w:val="en-US"/>
        </w:rPr>
        <w:t>ELY</w:t>
      </w:r>
      <w:r w:rsidR="00266157">
        <w:rPr>
          <w:lang w:val="en-US"/>
        </w:rPr>
        <w:tab/>
      </w:r>
      <w:r w:rsidRPr="4110F19E">
        <w:rPr>
          <w:lang w:val="en-US"/>
        </w:rPr>
        <w:t xml:space="preserve">– </w:t>
      </w:r>
      <w:proofErr w:type="spellStart"/>
      <w:r w:rsidRPr="4110F19E">
        <w:rPr>
          <w:lang w:val="en-US"/>
        </w:rPr>
        <w:t>electrolyzer</w:t>
      </w:r>
      <w:proofErr w:type="spellEnd"/>
    </w:p>
    <w:p w:rsidR="6C636A78" w:rsidP="6C636A78" w:rsidRDefault="00747B78" w14:paraId="2916406C" w14:textId="5EC8461E" w14:noSpellErr="1">
      <w:pPr>
        <w:rPr>
          <w:lang w:val="en-US"/>
        </w:rPr>
      </w:pPr>
      <w:r>
        <w:rPr>
          <w:lang w:val="en-US"/>
        </w:rPr>
        <w:t>UI</w:t>
      </w:r>
      <w:r>
        <w:rPr>
          <w:lang w:val="en-US"/>
        </w:rPr>
        <w:tab/>
      </w:r>
      <w:r w:rsidRPr="4110F19E">
        <w:rPr>
          <w:lang w:val="en-US"/>
        </w:rPr>
        <w:t xml:space="preserve">– </w:t>
      </w:r>
      <w:r>
        <w:rPr>
          <w:lang w:val="en-US"/>
        </w:rPr>
        <w:t xml:space="preserve">user interface </w:t>
      </w:r>
    </w:p>
    <w:p w:rsidR="00747B78" w:rsidP="6C636A78" w:rsidRDefault="00747B78" w14:paraId="57AA71F9" w14:textId="77777777">
      <w:pPr>
        <w:rPr>
          <w:lang w:val="en-US"/>
        </w:rPr>
      </w:pPr>
    </w:p>
    <w:p w:rsidR="00F57EA0" w:rsidP="6C636A78" w:rsidRDefault="6C636A78" w14:paraId="3E6925F9" w14:textId="06396F0D" w14:noSpellErr="1">
      <w:pPr>
        <w:pStyle w:val="Heading1"/>
        <w:numPr>
          <w:ilvl w:val="0"/>
          <w:numId w:val="4"/>
        </w:numPr>
        <w:spacing w:after="240"/>
        <w:ind w:left="284" w:hanging="284"/>
        <w:rPr>
          <w:lang w:val="en-US"/>
        </w:rPr>
      </w:pPr>
      <w:bookmarkStart w:name="_Toc55481639" w:id="6"/>
      <w:bookmarkStart w:name="OLE_LINK1" w:id="7"/>
      <w:r w:rsidRPr="6C636A78">
        <w:rPr>
          <w:lang w:val="en-US"/>
        </w:rPr>
        <w:t>Background</w:t>
      </w:r>
      <w:bookmarkEnd w:id="6"/>
    </w:p>
    <w:p w:rsidRPr="009A3218" w:rsidR="00CC5754" w:rsidP="4110F19E" w:rsidRDefault="4110F19E" w14:paraId="6A03B2BC" w14:textId="6A5AE0E8">
      <w:pPr>
        <w:spacing w:before="0" w:after="0" w:line="240" w:lineRule="auto"/>
        <w:rPr>
          <w:lang w:val="en-US"/>
        </w:rPr>
      </w:pPr>
      <w:r w:rsidRPr="4110F19E">
        <w:rPr>
          <w:lang w:val="en-US"/>
        </w:rPr>
        <w:t xml:space="preserve">The Hybrid Energy System for stable power and heat supply in </w:t>
      </w:r>
      <w:proofErr w:type="spellStart"/>
      <w:r w:rsidRPr="4110F19E">
        <w:rPr>
          <w:lang w:val="en-US"/>
        </w:rPr>
        <w:t>OFFshore</w:t>
      </w:r>
      <w:proofErr w:type="spellEnd"/>
      <w:r w:rsidRPr="4110F19E">
        <w:rPr>
          <w:lang w:val="en-US"/>
        </w:rPr>
        <w:t xml:space="preserve"> oil and gas installations (HES-OFF) concept combines a renewable energy source with an energy storage system (ESS) and conventional gas turbines (GTs). Fig. X depicts the HES-OFF concept.</w:t>
      </w:r>
    </w:p>
    <w:p w:rsidRPr="002E45CB" w:rsidR="00CC5754" w:rsidP="00DF0186" w:rsidRDefault="009A3218" w14:paraId="130F41B8" w14:textId="26137434" w14:noSpellErr="1">
      <w:pPr>
        <w:spacing w:before="0" w:after="0" w:line="240" w:lineRule="auto"/>
        <w:jc w:val="center"/>
        <w:rPr>
          <w:lang w:val="en-US"/>
        </w:rPr>
      </w:pPr>
      <w:r>
        <w:rPr>
          <w:noProof/>
          <w:lang w:eastAsia="nb-NO"/>
        </w:rPr>
        <w:drawing>
          <wp:inline distT="0" distB="0" distL="0" distR="0" wp14:anchorId="55B0FC7D" wp14:editId="3A16A561">
            <wp:extent cx="5742878" cy="2955189"/>
            <wp:effectExtent l="0" t="0" r="0" b="0"/>
            <wp:docPr id="14465953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42878" cy="2955189"/>
                    </a:xfrm>
                    <a:prstGeom prst="rect">
                      <a:avLst/>
                    </a:prstGeom>
                  </pic:spPr>
                </pic:pic>
              </a:graphicData>
            </a:graphic>
          </wp:inline>
        </w:drawing>
      </w:r>
      <w:r w:rsidRPr="002E45CB" w:rsidR="4110F19E">
        <w:rPr>
          <w:lang w:val="en-US"/>
        </w:rPr>
        <w:t>Fig. X. The schematic of the HES-OFF concept.</w:t>
      </w:r>
    </w:p>
    <w:p w:rsidRPr="009A3218" w:rsidR="00CC5754" w:rsidP="4110F19E" w:rsidRDefault="00CC5754" w14:paraId="06BA9C96" w14:textId="11A5BA41">
      <w:pPr>
        <w:spacing w:before="0" w:after="0" w:line="240" w:lineRule="auto"/>
        <w:rPr>
          <w:lang w:val="en-US"/>
        </w:rPr>
      </w:pPr>
    </w:p>
    <w:p w:rsidRPr="009A3218" w:rsidR="00CC5754" w:rsidP="4110F19E" w:rsidRDefault="00CC5754" w14:paraId="3C8F9D63" w14:textId="391F51E1">
      <w:pPr>
        <w:spacing w:before="0" w:after="0" w:line="240" w:lineRule="auto"/>
        <w:rPr>
          <w:lang w:val="en-US"/>
        </w:rPr>
      </w:pPr>
    </w:p>
    <w:p w:rsidRPr="009A3218" w:rsidR="00CC5754" w:rsidP="4110F19E" w:rsidRDefault="4110F19E" w14:paraId="6B0DFD6B" w14:textId="6EF9135B">
      <w:pPr>
        <w:spacing w:before="0" w:after="0" w:line="240" w:lineRule="auto"/>
        <w:rPr>
          <w:lang w:val="en-US"/>
        </w:rPr>
      </w:pPr>
      <w:r w:rsidRPr="4110F19E">
        <w:rPr>
          <w:lang w:val="en-US"/>
        </w:rPr>
        <w:t xml:space="preserve">The underlying idea is to exploit the full potential of the wind offshore resource and typical equipment of offshore installations by introducing an ESS consisting of stacks of proton exchange membrane (PEM) fuel cells (FCs) and </w:t>
      </w:r>
      <w:proofErr w:type="spellStart"/>
      <w:r w:rsidRPr="4110F19E">
        <w:rPr>
          <w:lang w:val="en-US"/>
        </w:rPr>
        <w:t>electrolyzers</w:t>
      </w:r>
      <w:proofErr w:type="spellEnd"/>
      <w:r w:rsidRPr="4110F19E">
        <w:rPr>
          <w:lang w:val="en-US"/>
        </w:rPr>
        <w:t xml:space="preserve"> (ELs) together with a subsea H</w:t>
      </w:r>
      <w:r w:rsidRPr="4110F19E">
        <w:rPr>
          <w:vertAlign w:val="subscript"/>
          <w:lang w:val="en-US"/>
        </w:rPr>
        <w:t>2</w:t>
      </w:r>
      <w:r w:rsidRPr="4110F19E">
        <w:rPr>
          <w:lang w:val="en-US"/>
        </w:rPr>
        <w:t xml:space="preserve"> storage system. The PEM technology was chosen as the most appropriate for this concept due to its fast-dynamic response, good efficiency and relative maturity. This HES-OFF is expected to offer significant advantages:</w:t>
      </w:r>
    </w:p>
    <w:p w:rsidRPr="009A3218" w:rsidR="00CC5754" w:rsidP="6C636A78" w:rsidRDefault="6C636A78" w14:paraId="5387EBE1" w14:textId="58F64C82" w14:noSpellErr="1">
      <w:pPr>
        <w:pStyle w:val="ListParagraph"/>
        <w:numPr>
          <w:ilvl w:val="0"/>
          <w:numId w:val="14"/>
        </w:numPr>
        <w:spacing w:before="120" w:after="120" w:line="240" w:lineRule="auto"/>
        <w:ind w:left="568" w:hanging="284"/>
        <w:contextualSpacing w:val="0"/>
        <w:rPr>
          <w:lang w:val="en-US"/>
        </w:rPr>
      </w:pPr>
      <w:r w:rsidRPr="6C636A78">
        <w:rPr>
          <w:lang w:val="en-US"/>
        </w:rPr>
        <w:t>Full exploitation of renewable energy sources: the ESS allows the storage of excessive wind energy that otherwise would have been immediately converted into heat to avoid grid overloading.</w:t>
      </w:r>
    </w:p>
    <w:p w:rsidRPr="009A3218" w:rsidR="00CC5754" w:rsidP="6C636A78" w:rsidRDefault="6C636A78" w14:paraId="6F66C5A4" w14:textId="057F9E7C" w14:noSpellErr="1">
      <w:pPr>
        <w:pStyle w:val="ListParagraph"/>
        <w:numPr>
          <w:ilvl w:val="0"/>
          <w:numId w:val="14"/>
        </w:numPr>
        <w:spacing w:before="120" w:after="120" w:line="240" w:lineRule="auto"/>
        <w:ind w:left="568" w:hanging="284"/>
        <w:contextualSpacing w:val="0"/>
        <w:rPr>
          <w:lang w:val="en-US"/>
        </w:rPr>
      </w:pPr>
      <w:r w:rsidRPr="6C636A78">
        <w:rPr>
          <w:lang w:val="en-US"/>
        </w:rPr>
        <w:t>Removal of redundant GTs: back-up power is guaranteed by the FC stack thus it might be possible to remove redundant GTs.</w:t>
      </w:r>
    </w:p>
    <w:p w:rsidRPr="009A3218" w:rsidR="00CC5754" w:rsidP="6C636A78" w:rsidRDefault="6C636A78" w14:paraId="06721CBC" w14:textId="684FC383" w14:noSpellErr="1">
      <w:pPr>
        <w:pStyle w:val="ListParagraph"/>
        <w:numPr>
          <w:ilvl w:val="0"/>
          <w:numId w:val="14"/>
        </w:numPr>
        <w:spacing w:before="120" w:after="120" w:line="240" w:lineRule="auto"/>
        <w:ind w:left="568" w:hanging="284"/>
        <w:contextualSpacing w:val="0"/>
        <w:rPr>
          <w:lang w:val="en-US"/>
        </w:rPr>
      </w:pPr>
      <w:r w:rsidRPr="6C636A78">
        <w:rPr>
          <w:lang w:val="en-US"/>
        </w:rPr>
        <w:lastRenderedPageBreak/>
        <w:t>Full exploitation of renewable energy sources: the ESS allows the storage of excessive wind energy that otherwise would have been immediately converted into heat to avoid grid overloading.</w:t>
      </w:r>
    </w:p>
    <w:p w:rsidRPr="009A3218" w:rsidR="00CC5754" w:rsidP="6C636A78" w:rsidRDefault="6C636A78" w14:paraId="2424CA50" w14:textId="03D9584F" w14:noSpellErr="1">
      <w:pPr>
        <w:pStyle w:val="ListParagraph"/>
        <w:numPr>
          <w:ilvl w:val="0"/>
          <w:numId w:val="14"/>
        </w:numPr>
        <w:spacing w:before="120" w:after="120" w:line="240" w:lineRule="auto"/>
        <w:ind w:left="568" w:hanging="284"/>
        <w:contextualSpacing w:val="0"/>
        <w:rPr>
          <w:lang w:val="en-US"/>
        </w:rPr>
      </w:pPr>
      <w:r w:rsidRPr="6C636A78">
        <w:rPr>
          <w:lang w:val="en-US"/>
        </w:rPr>
        <w:t>Removal of redundant GTs: back-up power is guaranteed by the FC stack thus it might be possible to remove redundant GTs.</w:t>
      </w:r>
    </w:p>
    <w:p w:rsidRPr="009A3218" w:rsidR="00CC5754" w:rsidP="6C636A78" w:rsidRDefault="6C636A78" w14:paraId="65EA177F" w14:textId="5757AD7B" w14:noSpellErr="1">
      <w:pPr>
        <w:pStyle w:val="ListParagraph"/>
        <w:numPr>
          <w:ilvl w:val="0"/>
          <w:numId w:val="14"/>
        </w:numPr>
        <w:spacing w:before="120" w:after="120" w:line="240" w:lineRule="auto"/>
        <w:ind w:left="568" w:hanging="284"/>
        <w:contextualSpacing w:val="0"/>
        <w:rPr>
          <w:lang w:val="en-US"/>
        </w:rPr>
      </w:pPr>
      <w:r w:rsidRPr="6C636A78">
        <w:rPr>
          <w:lang w:val="en-US"/>
        </w:rPr>
        <w:t>Increased security of power supply: a properly designed ESS helps to cope with unforeseen variations of wind power and demand allowing a more flexible operation of the plant.</w:t>
      </w:r>
    </w:p>
    <w:p w:rsidRPr="009A3218" w:rsidR="00CC5754" w:rsidP="6C636A78" w:rsidRDefault="6C636A78" w14:paraId="59A73980" w14:textId="3A73F02B" w14:noSpellErr="1">
      <w:pPr>
        <w:pStyle w:val="ListParagraph"/>
        <w:numPr>
          <w:ilvl w:val="0"/>
          <w:numId w:val="14"/>
        </w:numPr>
        <w:spacing w:before="120" w:after="120" w:line="240" w:lineRule="auto"/>
        <w:ind w:left="568" w:hanging="284"/>
        <w:contextualSpacing w:val="0"/>
        <w:rPr>
          <w:lang w:val="en-US"/>
        </w:rPr>
      </w:pPr>
      <w:r w:rsidRPr="6C636A78">
        <w:rPr>
          <w:lang w:val="en-US"/>
        </w:rPr>
        <w:t>Improved operation of the GT: use of a cleaner fuel (H</w:t>
      </w:r>
      <w:r w:rsidRPr="6C636A78">
        <w:rPr>
          <w:vertAlign w:val="subscript"/>
          <w:lang w:val="en-US"/>
        </w:rPr>
        <w:t>2</w:t>
      </w:r>
      <w:r w:rsidRPr="6C636A78">
        <w:rPr>
          <w:lang w:val="en-US"/>
        </w:rPr>
        <w:t>) and a more efficient operational strategy that do not directly respond to wind fluctuations.</w:t>
      </w:r>
    </w:p>
    <w:p w:rsidRPr="00A96B88" w:rsidR="00CC5754" w:rsidP="6C636A78" w:rsidRDefault="6C636A78" w14:paraId="38EFA020" w14:textId="1F3B1BC3" w14:noSpellErr="1">
      <w:pPr>
        <w:pStyle w:val="ListParagraph"/>
        <w:numPr>
          <w:ilvl w:val="0"/>
          <w:numId w:val="14"/>
        </w:numPr>
        <w:spacing w:before="120" w:after="120" w:line="240" w:lineRule="auto"/>
        <w:ind w:left="568" w:hanging="284"/>
        <w:rPr>
          <w:lang w:val="en-US"/>
        </w:rPr>
      </w:pPr>
      <w:r w:rsidRPr="6C636A78">
        <w:rPr>
          <w:lang w:val="en-US"/>
        </w:rPr>
        <w:t>Additional electric grid stability: the ESS acts as a buffer smoothing out the fluctuations of the wind power system</w:t>
      </w:r>
    </w:p>
    <w:p w:rsidR="003F7D00" w:rsidP="6C636A78" w:rsidRDefault="6C636A78" w14:paraId="21B8C465" w14:textId="359DF5D8" w14:noSpellErr="1">
      <w:pPr>
        <w:rPr>
          <w:lang w:val="en-US"/>
        </w:rPr>
      </w:pPr>
      <w:r w:rsidRPr="6C636A78">
        <w:rPr>
          <w:lang w:val="en-US"/>
        </w:rPr>
        <w:t>More details about HES-OFF concept and its components are available in the other Master Documents i.e. Case study info [1] and Process modeling [2]. The first document contains literature surveys on selected topics such as offshore energy supply, hybrid systems, offshore grids and a description on the case study i.e. Edvard Grieg field. The second document presents the integrated model developed to simulate the process and grid performances of the HES-OFF concept and the main features of the sub-models and their interactions. In addition to that, further information about the case study and a wind farm integration into offshore power plant is discussed in [3].</w:t>
      </w:r>
    </w:p>
    <w:p w:rsidR="00E60111" w:rsidRDefault="00E60111" w14:paraId="0935DB9A" w14:textId="39E5C162">
      <w:pPr>
        <w:spacing w:before="0" w:line="259" w:lineRule="auto"/>
        <w:jc w:val="left"/>
        <w:rPr>
          <w:lang w:val="en-US"/>
        </w:rPr>
      </w:pPr>
      <w:r>
        <w:rPr>
          <w:lang w:val="en-US"/>
        </w:rPr>
        <w:br w:type="page"/>
      </w:r>
    </w:p>
    <w:p w:rsidR="00E60111" w:rsidP="6C636A78" w:rsidRDefault="6C636A78" w14:paraId="0C6A07DE" w14:textId="64120A7E" w14:noSpellErr="1">
      <w:pPr>
        <w:pStyle w:val="Heading1"/>
        <w:numPr>
          <w:ilvl w:val="0"/>
          <w:numId w:val="4"/>
        </w:numPr>
        <w:spacing w:after="240"/>
        <w:ind w:left="284" w:hanging="284"/>
        <w:rPr>
          <w:lang w:val="en-US"/>
        </w:rPr>
      </w:pPr>
      <w:bookmarkStart w:name="_Toc55481640" w:id="8"/>
      <w:r w:rsidRPr="6C636A78">
        <w:rPr>
          <w:lang w:val="en-US"/>
        </w:rPr>
        <w:lastRenderedPageBreak/>
        <w:t xml:space="preserve">A </w:t>
      </w:r>
      <w:commentRangeStart w:id="9"/>
      <w:r w:rsidRPr="6C636A78">
        <w:rPr>
          <w:lang w:val="en-US"/>
        </w:rPr>
        <w:t>prototype research-based tool general description</w:t>
      </w:r>
      <w:bookmarkEnd w:id="8"/>
      <w:commentRangeEnd w:id="9"/>
      <w:r w:rsidR="00953D25">
        <w:rPr>
          <w:rStyle w:val="CommentReference"/>
          <w:rFonts w:asciiTheme="minorHAnsi" w:hAnsiTheme="minorHAnsi" w:eastAsiaTheme="minorHAnsi" w:cstheme="minorBidi"/>
        </w:rPr>
        <w:commentReference w:id="9"/>
      </w:r>
    </w:p>
    <w:p w:rsidR="005B5A02" w:rsidP="4110F19E" w:rsidRDefault="4110F19E" w14:paraId="7D1A2A8A" w14:textId="40DA7FD8">
      <w:pPr>
        <w:rPr>
          <w:lang w:val="en-US"/>
        </w:rPr>
      </w:pPr>
      <w:del w:author="Luca Riboldi" w:date="2020-11-10T16:34:00Z" w:id="10">
        <w:r w:rsidRPr="4110F19E" w:rsidDel="001005DB">
          <w:rPr>
            <w:lang w:val="en-US"/>
          </w:rPr>
          <w:delText>The primary</w:delText>
        </w:r>
      </w:del>
      <w:ins w:author="Luca Riboldi" w:date="2020-11-10T16:34:00Z" w:id="11">
        <w:r w:rsidR="001005DB">
          <w:rPr>
            <w:lang w:val="en-US"/>
          </w:rPr>
          <w:t>One</w:t>
        </w:r>
      </w:ins>
      <w:r w:rsidRPr="4110F19E">
        <w:rPr>
          <w:lang w:val="en-US"/>
        </w:rPr>
        <w:t xml:space="preserve"> objective of the research activities</w:t>
      </w:r>
      <w:ins w:author="Luca Riboldi" w:date="2020-11-10T16:35:00Z" w:id="12">
        <w:r w:rsidR="001005DB">
          <w:rPr>
            <w:lang w:val="en-US"/>
          </w:rPr>
          <w:t xml:space="preserve"> within the HES-OFF project</w:t>
        </w:r>
      </w:ins>
      <w:r w:rsidRPr="4110F19E">
        <w:rPr>
          <w:lang w:val="en-US"/>
        </w:rPr>
        <w:t xml:space="preserve"> is to develop a prototype research-based computer tool for the design and evaluation of hybrid based concepts to be used by industry in the definition of the most effective design for a specific oil project. Provided with the necessary input information (e.g. energy requirements, system constraints, economic parameters), the tool will return the optimum design of a hybrid energy system, including the installed capacities and the level of integration. The tool will also allow for a comprehensive evaluation of the system’s performance, throughout the expected lifetime of the installation. The tool</w:t>
      </w:r>
      <w:del w:author="Luca Riboldi" w:date="2020-11-10T16:36:00Z" w:id="13">
        <w:r w:rsidRPr="4110F19E" w:rsidDel="001005DB">
          <w:rPr>
            <w:lang w:val="en-US"/>
          </w:rPr>
          <w:delText>s</w:delText>
        </w:r>
      </w:del>
      <w:r w:rsidRPr="4110F19E">
        <w:rPr>
          <w:lang w:val="en-US"/>
        </w:rPr>
        <w:t xml:space="preserve"> will be</w:t>
      </w:r>
      <w:ins w:author="Luca Riboldi" w:date="2020-11-10T16:36:00Z" w:id="14">
        <w:r w:rsidR="001005DB">
          <w:rPr>
            <w:lang w:val="en-US"/>
          </w:rPr>
          <w:t>nefit from the</w:t>
        </w:r>
      </w:ins>
      <w:r w:rsidRPr="4110F19E">
        <w:rPr>
          <w:lang w:val="en-US"/>
        </w:rPr>
        <w:t xml:space="preserve"> test</w:t>
      </w:r>
      <w:del w:author="Luca Riboldi" w:date="2020-11-10T16:36:00Z" w:id="15">
        <w:r w:rsidRPr="4110F19E" w:rsidDel="001005DB">
          <w:rPr>
            <w:lang w:val="en-US"/>
          </w:rPr>
          <w:delText>ed</w:delText>
        </w:r>
      </w:del>
      <w:ins w:author="Luca Riboldi" w:date="2020-11-10T16:36:00Z" w:id="16">
        <w:r w:rsidR="001005DB">
          <w:rPr>
            <w:lang w:val="en-US"/>
          </w:rPr>
          <w:t xml:space="preserve">ing campaign </w:t>
        </w:r>
      </w:ins>
      <w:del w:author="Luca Riboldi" w:date="2020-11-10T16:36:00Z" w:id="17">
        <w:r w:rsidRPr="4110F19E" w:rsidDel="001005DB">
          <w:rPr>
            <w:lang w:val="en-US"/>
          </w:rPr>
          <w:delText xml:space="preserve"> </w:delText>
        </w:r>
      </w:del>
      <w:r w:rsidRPr="4110F19E">
        <w:rPr>
          <w:lang w:val="en-US"/>
        </w:rPr>
        <w:t xml:space="preserve">in a hardware-in-the-loop simulation consisting of fuel cell, </w:t>
      </w:r>
      <w:proofErr w:type="spellStart"/>
      <w:r w:rsidRPr="4110F19E">
        <w:rPr>
          <w:lang w:val="en-US"/>
        </w:rPr>
        <w:t>electrolyser</w:t>
      </w:r>
      <w:proofErr w:type="spellEnd"/>
      <w:r w:rsidRPr="4110F19E">
        <w:rPr>
          <w:lang w:val="en-US"/>
        </w:rPr>
        <w:t>, hydrogen storage, converters, and power generators and loads which simulates the primary power producers (i.e. wind turbines) and the main load (the offshore platform). The results from the testing will be used to validate the results from the simulation</w:t>
      </w:r>
      <w:ins w:author="Luca Riboldi" w:date="2020-11-10T16:37:00Z" w:id="18">
        <w:r w:rsidR="001005DB">
          <w:rPr>
            <w:lang w:val="en-US"/>
          </w:rPr>
          <w:t xml:space="preserve"> of specific components of the hybrid system</w:t>
        </w:r>
      </w:ins>
      <w:r w:rsidRPr="4110F19E">
        <w:rPr>
          <w:lang w:val="en-US"/>
        </w:rPr>
        <w:t xml:space="preserve">. </w:t>
      </w:r>
    </w:p>
    <w:p w:rsidRPr="00F57EA0" w:rsidR="00DD76A1" w:rsidP="6C636A78" w:rsidRDefault="6C636A78" w14:paraId="52673A8F" w14:noSpellErr="1" w14:textId="4C31850F">
      <w:pPr>
        <w:rPr>
          <w:lang w:val="en-US"/>
        </w:rPr>
      </w:pPr>
      <w:r w:rsidRPr="6C636A78">
        <w:rPr>
          <w:lang w:val="en-US"/>
        </w:rPr>
        <w:t xml:space="preserve">The research-based tool developed in the project </w:t>
      </w:r>
      <w:del w:author="Luca Riboldi" w:date="2020-11-10T16:44:00Z" w:id="19">
        <w:r w:rsidRPr="6C636A78" w:rsidDel="001005DB">
          <w:rPr>
            <w:lang w:val="en-US"/>
          </w:rPr>
          <w:delText xml:space="preserve">will </w:delText>
        </w:r>
      </w:del>
      <w:ins w:author="Luca Riboldi" w:date="2020-11-10T16:44:00Z" w:id="20">
        <w:r w:rsidR="001005DB">
          <w:rPr>
            <w:lang w:val="en-US"/>
          </w:rPr>
          <w:t>might</w:t>
        </w:r>
        <w:r w:rsidRPr="6C636A78" w:rsidR="001005DB">
          <w:rPr>
            <w:lang w:val="en-US"/>
          </w:rPr>
          <w:t xml:space="preserve"> </w:t>
        </w:r>
      </w:ins>
      <w:r w:rsidRPr="6C636A78">
        <w:rPr>
          <w:lang w:val="en-US"/>
        </w:rPr>
        <w:t xml:space="preserve">be </w:t>
      </w:r>
      <w:del w:author="Luca Riboldi" w:date="2020-11-10T16:44:00Z" w:id="21">
        <w:r w:rsidRPr="6C636A78" w:rsidDel="001005DB">
          <w:rPr>
            <w:lang w:val="en-US"/>
          </w:rPr>
          <w:delText xml:space="preserve">also </w:delText>
        </w:r>
      </w:del>
      <w:r w:rsidRPr="6C636A78">
        <w:rPr>
          <w:lang w:val="en-US"/>
        </w:rPr>
        <w:t xml:space="preserve">used as a decision-making tool for the definition of the more effective concept to develop new projects. The availability for industry of such a comprehensive tool in an early-stage of development of an oil project could result in substantial future savings. </w:t>
      </w:r>
      <w:commentRangeStart w:id="22"/>
      <w:commentRangeStart w:id="1311615838"/>
      <w:ins w:author="Marcin Pilarczyk" w:date="2020-11-11T12:41:08.2899237" w:id="727149974">
        <w:r w:rsidRPr="3DA03458" w:rsidR="3DA03458">
          <w:rPr>
            <w:strike w:val="1"/>
            <w:lang w:val="en-US"/>
            <w:rPrChange w:author="Marcin Pilarczyk" w:date="2020-11-11T12:41:08.2899237" w:id="2140406178">
              <w:rPr/>
            </w:rPrChange>
          </w:rPr>
          <w:t>There are today no such tools that are developed for offshore applications where especially the high cost of power failure plays a crucial role.</w:t>
        </w:r>
      </w:ins>
      <w:del w:author="Marcin Pilarczyk" w:date="2020-11-11T12:41:08.2899237" w:id="297370802">
        <w:r w:rsidRPr="6C636A78" w:rsidDel="3DA03458">
          <w:rPr>
            <w:lang w:val="en-US"/>
          </w:rPr>
          <w:delText>There are today no such tools that are developed for offshore applications where especially the high cost of power failure plays a crucial role.</w:delText>
        </w:r>
      </w:del>
      <w:commentRangeEnd w:id="22"/>
      <w:r w:rsidR="001005DB">
        <w:rPr>
          <w:rStyle w:val="CommentReference"/>
        </w:rPr>
        <w:commentReference w:id="22"/>
      </w:r>
      <w:commentRangeEnd w:id="1311615838"/>
      <w:r>
        <w:rPr>
          <w:rStyle w:val="CommentReference"/>
        </w:rPr>
        <w:commentReference w:id="1311615838"/>
      </w:r>
    </w:p>
    <w:p w:rsidR="00323412" w:rsidP="6C636A78" w:rsidRDefault="6C636A78" w14:paraId="29EA13FD" w14:textId="38CE57E4" w14:noSpellErr="1">
      <w:pPr>
        <w:rPr>
          <w:ins w:author="Luca Riboldi" w:date="2020-11-10T16:44:00Z" w:id="23"/>
          <w:lang w:val="en-US"/>
        </w:rPr>
      </w:pPr>
      <w:r w:rsidRPr="6C636A78">
        <w:rPr>
          <w:lang w:val="en-US"/>
        </w:rPr>
        <w:t xml:space="preserve">The tool is to be realized for industrial users, thus with a limited computational effort required and calculation times in the order of hours. </w:t>
      </w:r>
      <w:ins w:author="Luca Riboldi" w:date="2020-11-10T16:50:00Z" w:id="24">
        <w:r w:rsidR="00323412">
          <w:rPr>
            <w:lang w:val="en-US"/>
          </w:rPr>
          <w:t>Moreover,</w:t>
        </w:r>
      </w:ins>
      <w:ins w:author="Luca Riboldi" w:date="2020-11-10T16:44:00Z" w:id="25">
        <w:r w:rsidR="00323412">
          <w:rPr>
            <w:lang w:val="en-US"/>
          </w:rPr>
          <w:t xml:space="preserve"> the </w:t>
        </w:r>
      </w:ins>
      <w:ins w:author="Luca Riboldi" w:date="2020-11-10T16:45:00Z" w:id="26">
        <w:r w:rsidR="00323412">
          <w:rPr>
            <w:lang w:val="en-US"/>
          </w:rPr>
          <w:t xml:space="preserve">tool is to be </w:t>
        </w:r>
      </w:ins>
      <w:ins w:author="Luca Riboldi" w:date="2020-11-10T16:46:00Z" w:id="27">
        <w:r w:rsidR="00323412">
          <w:rPr>
            <w:lang w:val="en-US"/>
          </w:rPr>
          <w:t>based on</w:t>
        </w:r>
      </w:ins>
      <w:ins w:author="Luca Riboldi" w:date="2020-11-10T16:45:00Z" w:id="28">
        <w:r w:rsidR="00323412">
          <w:rPr>
            <w:lang w:val="en-US"/>
          </w:rPr>
          <w:t xml:space="preserve"> open source </w:t>
        </w:r>
      </w:ins>
      <w:ins w:author="Luca Riboldi" w:date="2020-11-10T16:46:00Z" w:id="29">
        <w:r w:rsidR="00323412">
          <w:rPr>
            <w:lang w:val="en-US"/>
          </w:rPr>
          <w:t>software in order to maximize its accessibility for industry.</w:t>
        </w:r>
      </w:ins>
    </w:p>
    <w:p w:rsidR="00E60111" w:rsidP="6C636A78" w:rsidRDefault="00323412" w14:paraId="43945A91" w14:textId="5C6211E6" w14:noSpellErr="1">
      <w:pPr>
        <w:rPr>
          <w:lang w:val="en-US"/>
        </w:rPr>
      </w:pPr>
      <w:ins w:author="Luca Riboldi" w:date="2020-11-10T16:48:00Z" w:id="30">
        <w:r>
          <w:rPr>
            <w:lang w:val="en-US"/>
          </w:rPr>
          <w:t xml:space="preserve">The </w:t>
        </w:r>
        <w:r w:rsidRPr="6C636A78">
          <w:rPr>
            <w:lang w:val="en-US"/>
          </w:rPr>
          <w:t xml:space="preserve">research-based tool </w:t>
        </w:r>
        <w:r>
          <w:rPr>
            <w:lang w:val="en-US"/>
          </w:rPr>
          <w:t xml:space="preserve">will </w:t>
        </w:r>
      </w:ins>
      <w:ins w:author="Luca Riboldi" w:date="2020-11-10T16:51:00Z" w:id="31">
        <w:r>
          <w:rPr>
            <w:lang w:val="en-US"/>
          </w:rPr>
          <w:t>rely</w:t>
        </w:r>
      </w:ins>
      <w:ins w:author="Luca Riboldi" w:date="2020-11-10T16:48:00Z" w:id="32">
        <w:r>
          <w:rPr>
            <w:lang w:val="en-US"/>
          </w:rPr>
          <w:t xml:space="preserve"> on an integrated model of hybrid </w:t>
        </w:r>
      </w:ins>
      <w:ins w:author="Luca Riboldi" w:date="2020-11-10T16:49:00Z" w:id="33">
        <w:r>
          <w:rPr>
            <w:lang w:val="en-US"/>
          </w:rPr>
          <w:t>systems for the supply of energy offshore. The development of the integrated model for the HES-OFF concept is described in</w:t>
        </w:r>
      </w:ins>
      <w:ins w:author="Luca Riboldi" w:date="2020-11-10T16:50:00Z" w:id="34">
        <w:r>
          <w:rPr>
            <w:lang w:val="en-US"/>
          </w:rPr>
          <w:t xml:space="preserve"> the de</w:t>
        </w:r>
      </w:ins>
      <w:ins w:author="Luca Riboldi" w:date="2020-11-10T16:51:00Z" w:id="35">
        <w:r>
          <w:rPr>
            <w:lang w:val="en-US"/>
          </w:rPr>
          <w:t xml:space="preserve">liverable </w:t>
        </w:r>
        <w:r w:rsidRPr="69E332CC">
          <w:rPr>
            <w:i w:val="1"/>
            <w:iCs w:val="1"/>
            <w:lang w:val="en-US"/>
            <w:rPrChange w:author="Marcin Pilarczyk" w:date="2020-11-11T12:41:38.5247847" w:id="36">
              <w:rPr>
                <w:lang w:val="en-US"/>
              </w:rPr>
            </w:rPrChange>
          </w:rPr>
          <w:t>Document No. 4: Process modeling</w:t>
        </w:r>
        <w:r>
          <w:rPr>
            <w:lang w:val="en-US"/>
          </w:rPr>
          <w:t>.</w:t>
        </w:r>
      </w:ins>
      <w:ins w:author="Luca Riboldi" w:date="2020-11-10T16:48:00Z" w:id="37">
        <w:r>
          <w:rPr>
            <w:lang w:val="en-US"/>
          </w:rPr>
          <w:t xml:space="preserve"> </w:t>
        </w:r>
      </w:ins>
      <w:ins w:author="Luca Riboldi" w:date="2020-11-10T16:51:00Z" w:id="38">
        <w:r>
          <w:rPr>
            <w:lang w:val="en-US"/>
          </w:rPr>
          <w:t xml:space="preserve">The same model is to be used in the </w:t>
        </w:r>
      </w:ins>
      <w:ins w:author="Luca Riboldi" w:date="2020-11-10T16:52:00Z" w:id="39">
        <w:r w:rsidRPr="6C636A78">
          <w:rPr>
            <w:lang w:val="en-US"/>
          </w:rPr>
          <w:t>research-based tool</w:t>
        </w:r>
        <w:r>
          <w:rPr>
            <w:lang w:val="en-US"/>
          </w:rPr>
          <w:t xml:space="preserve">, </w:t>
        </w:r>
      </w:ins>
      <w:ins w:author="Luca Riboldi" w:date="2020-11-10T16:53:00Z" w:id="40">
        <w:r>
          <w:rPr>
            <w:lang w:val="en-US"/>
          </w:rPr>
          <w:t>to which proper</w:t>
        </w:r>
      </w:ins>
      <w:ins w:author="Luca Riboldi" w:date="2020-11-10T16:52:00Z" w:id="41">
        <w:r>
          <w:rPr>
            <w:lang w:val="en-US"/>
          </w:rPr>
          <w:t xml:space="preserve"> modifications</w:t>
        </w:r>
      </w:ins>
      <w:ins w:author="Luca Riboldi" w:date="2020-11-10T16:53:00Z" w:id="42">
        <w:r>
          <w:rPr>
            <w:lang w:val="en-US"/>
          </w:rPr>
          <w:t xml:space="preserve"> will be implemented</w:t>
        </w:r>
      </w:ins>
      <w:ins w:author="Luca Riboldi" w:date="2020-11-10T16:52:00Z" w:id="43">
        <w:r>
          <w:rPr>
            <w:lang w:val="en-US"/>
          </w:rPr>
          <w:t xml:space="preserve"> in order to make it sui</w:t>
        </w:r>
      </w:ins>
      <w:ins w:author="Luca Riboldi" w:date="2020-11-10T16:53:00Z" w:id="44">
        <w:r>
          <w:rPr>
            <w:lang w:val="en-US"/>
          </w:rPr>
          <w:t>table for a larger range of possible hybrid systems</w:t>
        </w:r>
      </w:ins>
      <w:ins w:author="Luca Riboldi" w:date="2020-11-10T16:52:00Z" w:id="45">
        <w:r>
          <w:rPr>
            <w:lang w:val="en-US"/>
          </w:rPr>
          <w:t>.</w:t>
        </w:r>
      </w:ins>
      <w:ins w:author="Luca Riboldi" w:date="2020-11-10T16:53:00Z" w:id="46">
        <w:r>
          <w:rPr>
            <w:lang w:val="en-US"/>
          </w:rPr>
          <w:t xml:space="preserve"> The process of development of the integrated model </w:t>
        </w:r>
      </w:ins>
      <w:ins w:author="Luca Riboldi" w:date="2020-11-10T16:54:00Z" w:id="47">
        <w:r>
          <w:rPr>
            <w:lang w:val="en-US"/>
          </w:rPr>
          <w:t xml:space="preserve">is </w:t>
        </w:r>
        <w:r>
          <w:rPr>
            <w:lang w:val="en-US"/>
          </w:rPr>
          <w:t>de</w:t>
        </w:r>
      </w:ins>
      <w:ins w:author="Marcin Pilarczyk" w:date="2020-11-11T12:41:08.2899237" w:id="942694454">
        <w:r w:rsidR="3DA03458">
          <w:rPr>
            <w:lang w:val="en-US"/>
          </w:rPr>
          <w:t>s</w:t>
        </w:r>
      </w:ins>
      <w:ins w:author="Luca Riboldi" w:date="2020-11-10T16:54:00Z" w:id="145250148">
        <w:r>
          <w:rPr>
            <w:lang w:val="en-US"/>
          </w:rPr>
          <w:t>cribed</w:t>
        </w:r>
        <w:r>
          <w:rPr>
            <w:lang w:val="en-US"/>
          </w:rPr>
          <w:t xml:space="preserve"> by the following steps</w:t>
        </w:r>
      </w:ins>
      <w:del w:author="Luca Riboldi" w:date="2020-11-10T16:54:00Z" w:id="48">
        <w:r w:rsidRPr="6C636A78" w:rsidDel="00323412" w:rsidR="6C636A78">
          <w:rPr>
            <w:lang w:val="en-US"/>
          </w:rPr>
          <w:delText xml:space="preserve">In the fulfilment of the primary objectives, the following </w:delText>
        </w:r>
        <w:commentRangeStart w:id="49"/>
        <w:r w:rsidRPr="6C636A78" w:rsidDel="00323412" w:rsidR="6C636A78">
          <w:rPr>
            <w:lang w:val="en-US"/>
          </w:rPr>
          <w:delText xml:space="preserve">sub-objectives </w:delText>
        </w:r>
        <w:commentRangeEnd w:id="49"/>
        <w:r w:rsidDel="00323412">
          <w:rPr>
            <w:rStyle w:val="CommentReference"/>
          </w:rPr>
          <w:commentReference w:id="49"/>
        </w:r>
        <w:r w:rsidRPr="6C636A78" w:rsidDel="00323412" w:rsidR="6C636A78">
          <w:rPr>
            <w:lang w:val="en-US"/>
          </w:rPr>
          <w:delText>will need to be achieved</w:delText>
        </w:r>
      </w:del>
      <w:r w:rsidRPr="6C636A78" w:rsidR="6C636A78">
        <w:rPr>
          <w:lang w:val="en-US"/>
        </w:rPr>
        <w:t>:</w:t>
      </w:r>
    </w:p>
    <w:p w:rsidRPr="00353CA0" w:rsidR="00353CA0" w:rsidDel="00EB1DC7" w:rsidP="6C636A78" w:rsidRDefault="6C636A78" w14:paraId="331364CA" w14:textId="079BCB24">
      <w:pPr>
        <w:pStyle w:val="ListParagraph"/>
        <w:numPr>
          <w:ilvl w:val="0"/>
          <w:numId w:val="15"/>
        </w:numPr>
        <w:rPr>
          <w:del w:author="Luca Riboldi" w:date="2020-11-10T16:56:00Z" w:id="50"/>
          <w:lang w:val="en-US"/>
        </w:rPr>
      </w:pPr>
      <w:del w:author="Luca Riboldi" w:date="2020-11-10T16:56:00Z" w:id="51">
        <w:r w:rsidRPr="6C636A78" w:rsidDel="00EB1DC7">
          <w:rPr>
            <w:lang w:val="en-US"/>
          </w:rPr>
          <w:delText xml:space="preserve">Identification of a </w:delText>
        </w:r>
        <w:commentRangeStart w:id="52"/>
        <w:r w:rsidRPr="6C636A78" w:rsidDel="00EB1DC7">
          <w:rPr>
            <w:lang w:val="en-US"/>
          </w:rPr>
          <w:delText xml:space="preserve">case study and benchmarking </w:delText>
        </w:r>
        <w:commentRangeEnd w:id="52"/>
        <w:r w:rsidDel="00EB1DC7" w:rsidR="00EB1DC7">
          <w:rPr>
            <w:rStyle w:val="CommentReference"/>
          </w:rPr>
          <w:commentReference w:id="52"/>
        </w:r>
        <w:r w:rsidRPr="6C636A78" w:rsidDel="00EB1DC7">
          <w:rPr>
            <w:lang w:val="en-US"/>
          </w:rPr>
          <w:delText>of the technologies to be investigated: the choice of the optimum case-study will be based on a set of specific criteria (energy requirements, renewable potential in the location, feasibility of electrification). The benchmarking will also be based on a set of specific criteria (technology maturity, reliability, durability, cost).</w:delText>
        </w:r>
      </w:del>
    </w:p>
    <w:p w:rsidRPr="00353CA0" w:rsidR="00353CA0" w:rsidP="6C636A78" w:rsidRDefault="6C636A78" w14:paraId="5909C63C" w14:textId="05CF0F15" w14:noSpellErr="1">
      <w:pPr>
        <w:pStyle w:val="ListParagraph"/>
        <w:numPr>
          <w:ilvl w:val="0"/>
          <w:numId w:val="15"/>
        </w:numPr>
        <w:rPr>
          <w:lang w:val="en-US"/>
        </w:rPr>
      </w:pPr>
      <w:r w:rsidRPr="6C636A78">
        <w:rPr>
          <w:lang w:val="en-US"/>
        </w:rPr>
        <w:t>Development of a computer model representing the power generation system</w:t>
      </w:r>
      <w:del w:author="Luca Riboldi" w:date="2020-11-10T16:58:00Z" w:id="53">
        <w:r w:rsidRPr="6C636A78" w:rsidDel="00EB1DC7">
          <w:rPr>
            <w:lang w:val="en-US"/>
          </w:rPr>
          <w:delText xml:space="preserve">, </w:delText>
        </w:r>
      </w:del>
      <w:del w:author="Luca Riboldi" w:date="2020-11-10T16:56:00Z" w:id="54">
        <w:r w:rsidRPr="6C636A78" w:rsidDel="00EB1DC7">
          <w:rPr>
            <w:lang w:val="en-US"/>
          </w:rPr>
          <w:delText xml:space="preserve">including </w:delText>
        </w:r>
      </w:del>
      <w:del w:author="Luca Riboldi" w:date="2020-11-10T16:58:00Z" w:id="55">
        <w:r w:rsidRPr="6C636A78" w:rsidDel="00EB1DC7">
          <w:rPr>
            <w:lang w:val="en-US"/>
          </w:rPr>
          <w:delText xml:space="preserve">short and </w:delText>
        </w:r>
      </w:del>
      <w:del w:author="Luca Riboldi" w:date="2020-11-10T16:56:00Z" w:id="56">
        <w:r w:rsidRPr="6C636A78" w:rsidDel="00EB1DC7">
          <w:rPr>
            <w:lang w:val="en-US"/>
          </w:rPr>
          <w:delText xml:space="preserve">long </w:delText>
        </w:r>
      </w:del>
      <w:del w:author="Luca Riboldi" w:date="2020-11-10T16:58:00Z" w:id="57">
        <w:r w:rsidRPr="6C636A78" w:rsidDel="00EB1DC7">
          <w:rPr>
            <w:lang w:val="en-US"/>
          </w:rPr>
          <w:delText>term fluctuation</w:delText>
        </w:r>
      </w:del>
      <w:r w:rsidRPr="6C636A78">
        <w:rPr>
          <w:lang w:val="en-US"/>
        </w:rPr>
        <w:t>: the validation (errors within few percentage points) against industrial or literature data will confirm the reliability of the model.</w:t>
      </w:r>
    </w:p>
    <w:p w:rsidRPr="00353CA0" w:rsidR="00353CA0" w:rsidP="6C636A78" w:rsidRDefault="6C636A78" w14:paraId="255CBF28" w14:textId="30B0593C" w14:noSpellErr="1">
      <w:pPr>
        <w:pStyle w:val="ListParagraph"/>
        <w:numPr>
          <w:ilvl w:val="0"/>
          <w:numId w:val="15"/>
        </w:numPr>
        <w:rPr>
          <w:lang w:val="en-US"/>
        </w:rPr>
      </w:pPr>
      <w:r w:rsidRPr="6C636A78">
        <w:rPr>
          <w:lang w:val="en-US"/>
        </w:rPr>
        <w:t>Development of a computer model representing the offshore grid: the validation (errors within few percentage points) against experimental or literature data will confirm the reliability of the model.</w:t>
      </w:r>
    </w:p>
    <w:p w:rsidRPr="00353CA0" w:rsidR="00353CA0" w:rsidP="6C636A78" w:rsidRDefault="6C636A78" w14:paraId="26C0E0D4" w14:textId="46717436">
      <w:pPr>
        <w:pStyle w:val="ListParagraph"/>
        <w:numPr>
          <w:ilvl w:val="0"/>
          <w:numId w:val="15"/>
        </w:numPr>
        <w:rPr>
          <w:lang w:val="en-US"/>
        </w:rPr>
      </w:pPr>
      <w:r w:rsidRPr="6C636A78">
        <w:rPr>
          <w:lang w:val="en-US"/>
        </w:rPr>
        <w:t xml:space="preserve">Development of a computer model representing the </w:t>
      </w:r>
      <w:commentRangeStart w:id="58"/>
      <w:ins w:author="Marcin Pilarczyk" w:date="2020-11-11T12:42:08.7077733" w:id="108121544">
        <w:commentRangeStart w:id="292746656"/>
      </w:ins>
      <w:ins w:author="Marcin Pilarczyk" w:date="2020-11-11T12:42:38.9566714" w:id="179907946">
        <w:r w:rsidRPr="3C56A446" w:rsidR="3C56A446">
          <w:rPr>
            <w:lang w:val="en-US"/>
            <w:rPrChange w:author="Marcin Pilarczyk" w:date="2020-11-11T12:42:38.9566714" w:id="1702464547">
              <w:rPr/>
            </w:rPrChange>
          </w:rPr>
          <w:t xml:space="preserve">fuel cell and </w:t>
        </w:r>
      </w:ins>
      <w:ins w:author="Marcin Pilarczyk" w:date="2020-11-11T12:42:08.7077733" w:id="1488589768"/>
      <w:ins w:author="Marcin Pilarczyk" w:date="2020-11-11T12:42:38.9566714" w:id="1162031218">
        <w:proofErr w:type="spellStart"/>
        <w:r w:rsidRPr="3C56A446" w:rsidR="3C56A446">
          <w:rPr>
            <w:lang w:val="en-US"/>
            <w:rPrChange w:author="Marcin Pilarczyk" w:date="2020-11-11T12:42:38.9566714" w:id="1846768617">
              <w:rPr/>
            </w:rPrChange>
          </w:rPr>
          <w:t>electrolyser</w:t>
        </w:r>
        <w:proofErr w:type="spellEnd"/>
      </w:ins>
      <w:ins w:author="Marcin Pilarczyk" w:date="2020-11-11T12:42:08.7077733" w:id="980299283"/>
      <w:ins w:author="Marcin Pilarczyk" w:date="2020-11-11T12:42:38.9566714" w:id="20768724">
        <w:r w:rsidRPr="3C56A446" w:rsidR="3C56A446">
          <w:rPr>
            <w:lang w:val="en-US"/>
            <w:rPrChange w:author="Marcin Pilarczyk" w:date="2020-11-11T12:42:38.9566714" w:id="1335240365">
              <w:rPr/>
            </w:rPrChange>
          </w:rPr>
          <w:t xml:space="preserve"> stacks</w:t>
        </w:r>
      </w:ins>
      <w:ins w:author="Marcin Pilarczyk" w:date="2020-11-11T12:42:08.7077733" w:id="1176171031">
        <w:commentRangeEnd w:id="58"/>
        <w:r>
          <w:rPr>
            <w:rStyle w:val="CommentReference"/>
          </w:rPr>
          <w:commentReference w:id="58"/>
        </w:r>
        <w:commentRangeStart w:id="59"/>
        <w:commentRangeEnd w:id="292746656"/>
        <w:r>
          <w:rPr>
            <w:rStyle w:val="CommentReference"/>
          </w:rPr>
          <w:commentReference w:id="292746656"/>
        </w:r>
      </w:ins>
      <w:commentRangeStart w:id="795802819"/>
      <w:r w:rsidRPr="6C636A78">
        <w:rPr>
          <w:lang w:val="en-US"/>
        </w:rPr>
        <w:t xml:space="preserve">, </w:t>
      </w:r>
      <w:r w:rsidRPr="3B549BD4">
        <w:rPr>
          <w:strike w:val="1"/>
          <w:lang w:val="en-US"/>
          <w:rPrChange w:author="Marcin Pilarczyk" w:date="2020-11-11T12:44:14.5355797" w:id="37600978">
            <w:rPr>
              <w:lang w:val="en-US"/>
            </w:rPr>
          </w:rPrChange>
        </w:rPr>
        <w:t>including water and thermal management</w:t>
      </w:r>
      <w:commentRangeEnd w:id="59"/>
      <w:r w:rsidR="00EB1DC7">
        <w:rPr>
          <w:rStyle w:val="CommentReference"/>
        </w:rPr>
        <w:commentReference w:id="59"/>
      </w:r>
      <w:commentRangeEnd w:id="795802819"/>
      <w:r>
        <w:rPr>
          <w:rStyle w:val="CommentReference"/>
        </w:rPr>
        <w:commentReference w:id="795802819"/>
      </w:r>
      <w:r w:rsidRPr="6C636A78">
        <w:rPr>
          <w:lang w:val="en-US"/>
        </w:rPr>
        <w:t>: the validation (errors within few percentage points) against experimental or literature data will confirm the reliability of the model.</w:t>
      </w:r>
    </w:p>
    <w:p w:rsidRPr="00353CA0" w:rsidR="00353CA0" w:rsidP="6C636A78" w:rsidRDefault="6C636A78" w14:paraId="577CB45D" w14:textId="5D66B7FC" w14:noSpellErr="1">
      <w:pPr>
        <w:pStyle w:val="ListParagraph"/>
        <w:numPr>
          <w:ilvl w:val="0"/>
          <w:numId w:val="15"/>
        </w:numPr>
        <w:rPr>
          <w:lang w:val="en-US"/>
        </w:rPr>
      </w:pPr>
      <w:r w:rsidRPr="6C636A78">
        <w:rPr>
          <w:lang w:val="en-US"/>
        </w:rPr>
        <w:t>Development of an integrated model</w:t>
      </w:r>
      <w:del w:author="Luca Riboldi" w:date="2020-11-10T16:59:00Z" w:id="60">
        <w:r w:rsidRPr="6C636A78" w:rsidDel="00EB1DC7">
          <w:rPr>
            <w:lang w:val="en-US"/>
          </w:rPr>
          <w:delText xml:space="preserve"> and integrated analysis</w:delText>
        </w:r>
      </w:del>
      <w:r w:rsidRPr="6C636A78">
        <w:rPr>
          <w:lang w:val="en-US"/>
        </w:rPr>
        <w:t xml:space="preserve">: the integrated model will need to be able to process inputs from the </w:t>
      </w:r>
      <w:del w:author="Luca Riboldi" w:date="2020-11-10T16:59:00Z" w:id="61">
        <w:r w:rsidRPr="6C636A78" w:rsidDel="00EB1DC7">
          <w:rPr>
            <w:lang w:val="en-US"/>
          </w:rPr>
          <w:delText xml:space="preserve">two </w:delText>
        </w:r>
      </w:del>
      <w:r w:rsidRPr="6C636A78">
        <w:rPr>
          <w:lang w:val="en-US"/>
        </w:rPr>
        <w:t>models and return correct outputs, with reasonable calculation times (in the order of seconds) so to allow its utilization in optimization procedures.</w:t>
      </w:r>
    </w:p>
    <w:p w:rsidRPr="00353CA0" w:rsidR="00353CA0" w:rsidP="6C636A78" w:rsidRDefault="6C636A78" w14:paraId="173FB706" w14:textId="48AD1816" w14:noSpellErr="1">
      <w:pPr>
        <w:pStyle w:val="ListParagraph"/>
        <w:numPr>
          <w:ilvl w:val="0"/>
          <w:numId w:val="15"/>
        </w:numPr>
        <w:rPr>
          <w:lang w:val="en-US"/>
        </w:rPr>
      </w:pPr>
      <w:r w:rsidRPr="6C636A78">
        <w:rPr>
          <w:lang w:val="en-US"/>
        </w:rPr>
        <w:t xml:space="preserve">Development of an optimization procedure to be applied on the integrated model: the optimization procedure will be tested to evaluate its capability to return global minima within </w:t>
      </w:r>
      <w:r w:rsidRPr="6C636A78">
        <w:rPr>
          <w:lang w:val="en-US"/>
        </w:rPr>
        <w:lastRenderedPageBreak/>
        <w:t>reasonable calculation times</w:t>
      </w:r>
      <w:del w:author="Luca Riboldi" w:date="2020-11-10T17:00:00Z" w:id="62">
        <w:r w:rsidRPr="6C636A78" w:rsidDel="00EB1DC7">
          <w:rPr>
            <w:lang w:val="en-US"/>
          </w:rPr>
          <w:delText xml:space="preserve"> (less than 1 hour)</w:delText>
        </w:r>
      </w:del>
      <w:r w:rsidRPr="6C636A78">
        <w:rPr>
          <w:lang w:val="en-US"/>
        </w:rPr>
        <w:t xml:space="preserve">. </w:t>
      </w:r>
      <w:commentRangeStart w:id="63"/>
      <w:commentRangeStart w:id="1691489133"/>
      <w:r w:rsidRPr="292839CD">
        <w:rPr>
          <w:strike w:val="1"/>
          <w:lang w:val="en-US"/>
          <w:rPrChange w:author="Marcin Pilarczyk" w:date="2020-11-11T13:35:20.1031774" w:id="1109658130">
            <w:rPr>
              <w:lang w:val="en-US"/>
            </w:rPr>
          </w:rPrChange>
        </w:rPr>
        <w:t>The uncertainty involved in the optimization procedure will be evaluated</w:t>
      </w:r>
      <w:commentRangeEnd w:id="63"/>
      <w:r w:rsidR="00EB1DC7">
        <w:rPr>
          <w:rStyle w:val="CommentReference"/>
        </w:rPr>
        <w:commentReference w:id="63"/>
      </w:r>
      <w:commentRangeEnd w:id="1691489133"/>
      <w:r>
        <w:rPr>
          <w:rStyle w:val="CommentReference"/>
        </w:rPr>
        <w:commentReference w:id="1691489133"/>
      </w:r>
      <w:r w:rsidRPr="292839CD">
        <w:rPr>
          <w:strike w:val="1"/>
          <w:lang w:val="en-US"/>
          <w:rPrChange w:author="Marcin Pilarczyk" w:date="2020-11-11T13:35:20.1031774" w:id="1881705292">
            <w:rPr>
              <w:lang w:val="en-US"/>
            </w:rPr>
          </w:rPrChange>
        </w:rPr>
        <w:t>.</w:t>
      </w:r>
    </w:p>
    <w:p w:rsidRPr="00353CA0" w:rsidR="00353CA0" w:rsidP="473CF459" w:rsidRDefault="4110F19E" w14:paraId="025D1209" w14:textId="789F84D6">
      <w:pPr>
        <w:pStyle w:val="ListParagraph"/>
        <w:numPr>
          <w:ilvl w:val="0"/>
          <w:numId w:val="15"/>
        </w:numPr>
        <w:rPr>
          <w:strike w:val="1"/>
          <w:lang w:val="en-US"/>
          <w:rPrChange w:author="Erick Fernando Alves" w:date="2020-11-13T09:31:10.8490243" w:id="424649121">
            <w:rPr/>
          </w:rPrChange>
        </w:rPr>
        <w:pPrChange w:author="Erick Fernando Alves" w:date="2020-11-13T09:31:10.8490243" w:id="151718295">
          <w:pPr>
            <w:pStyle w:val="ListParagraph"/>
            <w:numPr>
              <w:ilvl w:val="0"/>
              <w:numId w:val="15"/>
            </w:numPr>
          </w:pPr>
        </w:pPrChange>
      </w:pPr>
      <w:r w:rsidRPr="6334A02A">
        <w:rPr>
          <w:strike w:val="1"/>
          <w:lang w:val="en-US"/>
          <w:rPrChange w:author="Marcin Pilarczyk" w:date="2020-11-11T13:36:48.6874846" w:id="2083549295">
            <w:rPr>
              <w:lang w:val="en-US"/>
            </w:rPr>
          </w:rPrChange>
        </w:rPr>
        <w:t xml:space="preserve">Evaluation of case studies </w:t>
      </w:r>
      <w:proofErr w:type="spellStart"/>
      <w:r w:rsidRPr="6334A02A">
        <w:rPr>
          <w:strike w:val="1"/>
          <w:lang w:val="en-US"/>
          <w:rPrChange w:author="Marcin Pilarczyk" w:date="2020-11-11T13:36:48.6874846" w:id="1610591914">
            <w:rPr>
              <w:lang w:val="en-US"/>
            </w:rPr>
          </w:rPrChange>
        </w:rPr>
        <w:t xml:space="preserve">utilising</w:t>
      </w:r>
      <w:proofErr w:type="spellEnd"/>
      <w:r w:rsidRPr="6334A02A">
        <w:rPr>
          <w:strike w:val="1"/>
          <w:lang w:val="en-US"/>
          <w:rPrChange w:author="Marcin Pilarczyk" w:date="2020-11-11T13:36:48.6874846" w:id="19941726">
            <w:rPr>
              <w:lang w:val="en-US"/>
            </w:rPr>
          </w:rPrChange>
        </w:rPr>
        <w:t xml:space="preserve"> the integrated model: testing activities will be carried out to </w:t>
      </w:r>
      <w:commentRangeStart w:id="64"/>
      <w:commentRangeStart w:id="1714866541"/>
      <w:r w:rsidRPr="6334A02A">
        <w:rPr>
          <w:strike w:val="1"/>
          <w:lang w:val="en-US"/>
          <w:rPrChange w:author="Marcin Pilarczyk" w:date="2020-11-11T13:36:48.6874846" w:id="1282657718">
            <w:rPr>
              <w:lang w:val="en-US"/>
            </w:rPr>
          </w:rPrChange>
        </w:rPr>
        <w:t>identify failure risks, overall reliability and maintenance strategy</w:t>
      </w:r>
      <w:commentRangeEnd w:id="64"/>
      <w:r w:rsidR="00EB1DC7">
        <w:rPr>
          <w:rStyle w:val="CommentReference"/>
        </w:rPr>
        <w:commentReference w:id="64"/>
      </w:r>
      <w:commentRangeEnd w:id="1714866541"/>
      <w:r>
        <w:rPr>
          <w:rStyle w:val="CommentReference"/>
        </w:rPr>
        <w:commentReference w:id="1714866541"/>
      </w:r>
      <w:r w:rsidRPr="6334A02A">
        <w:rPr>
          <w:strike w:val="1"/>
          <w:lang w:val="en-US"/>
          <w:rPrChange w:author="Marcin Pilarczyk" w:date="2020-11-11T13:36:48.6874846" w:id="974645951">
            <w:rPr>
              <w:lang w:val="en-US"/>
            </w:rPr>
          </w:rPrChange>
        </w:rPr>
        <w:t>.</w:t>
      </w:r>
    </w:p>
    <w:p w:rsidRPr="00353CA0" w:rsidR="00353CA0" w:rsidP="4110F19E" w:rsidRDefault="4110F19E" w14:paraId="4789A73B" w14:textId="701ED8FB">
      <w:pPr>
        <w:pStyle w:val="ListParagraph"/>
        <w:numPr>
          <w:ilvl w:val="0"/>
          <w:numId w:val="15"/>
        </w:numPr>
        <w:rPr>
          <w:lang w:val="en-US"/>
        </w:rPr>
      </w:pPr>
      <w:commentRangeStart w:id="65"/>
      <w:commentRangeStart w:id="346156156"/>
      <w:commentRangeStart w:id="452969521"/>
      <w:r w:rsidRPr="4110F19E">
        <w:rPr>
          <w:lang w:val="en-US"/>
        </w:rPr>
        <w:t xml:space="preserve">Testing of the </w:t>
      </w:r>
      <w:ins w:author="Marcin Pilarczyk" w:date="2020-11-11T13:41:37.4996681" w:id="1261953791">
        <w:proofErr w:type="spellStart"/>
        <w:r w:rsidRPr="472D952D" w:rsidR="472D952D">
          <w:rPr>
            <w:color w:val="FF0000"/>
            <w:lang w:val="en-US"/>
            <w:rPrChange w:author="Marcin Pilarczyk" w:date="2020-11-11T13:41:37.4996681" w:id="1059694794">
              <w:rPr>
                <w:lang w:val="en-US"/>
              </w:rPr>
            </w:rPrChange>
          </w:rPr>
          <w:t xml:space="preserve">sub</w:t>
        </w:r>
      </w:ins>
      <w:ins w:author="Marcin Pilarczyk" w:date="2020-11-11T13:40:37.0989583" w:id="178324819">
        <w:r w:rsidRPr="4110F19E" w:rsidR="1BFFBD10">
          <w:rPr>
            <w:lang w:val="en-US"/>
          </w:rPr>
          <w:t>model</w:t>
        </w:r>
      </w:ins>
      <w:ins w:author="Marcin Pilarczyk" w:date="2020-11-11T13:41:07.3132913" w:id="1634905247">
        <w:r w:rsidRPr="472D952D" w:rsidR="0E8E3B47">
          <w:rPr>
            <w:color w:val="FF0000"/>
            <w:lang w:val="en-US"/>
            <w:rPrChange w:author="Marcin Pilarczyk" w:date="2020-11-11T13:41:37.4996681" w:id="1269934031">
              <w:rPr>
                <w:lang w:val="en-US"/>
              </w:rPr>
            </w:rPrChange>
          </w:rPr>
          <w:t>s</w:t>
        </w:r>
        <w:proofErr w:type="spellEnd"/>
      </w:ins>
      <w:del w:author="Marcin Pilarczyk" w:date="2020-11-11T13:40:37.0989583" w:id="1409365059">
        <w:r w:rsidRPr="4110F19E" w:rsidDel="1F9287C6">
          <w:rPr>
            <w:lang w:val="en-US"/>
          </w:rPr>
          <w:delText>model</w:delText>
        </w:r>
      </w:del>
      <w:commentRangeEnd w:id="65"/>
      <w:r w:rsidR="00EB1DC7">
        <w:rPr>
          <w:rStyle w:val="CommentReference"/>
        </w:rPr>
        <w:commentReference w:id="65"/>
      </w:r>
      <w:commentRangeEnd w:id="346156156"/>
      <w:r>
        <w:rPr>
          <w:rStyle w:val="CommentReference"/>
        </w:rPr>
        <w:commentReference w:id="346156156"/>
      </w:r>
      <w:commentRangeEnd w:id="452969521"/>
      <w:r>
        <w:rPr>
          <w:rStyle w:val="CommentReference"/>
        </w:rPr>
        <w:commentReference w:id="452969521"/>
      </w:r>
      <w:r w:rsidRPr="4110F19E">
        <w:rPr>
          <w:lang w:val="en-US"/>
        </w:rPr>
        <w:t xml:space="preserve"> with real hardware at NTNU’s and </w:t>
      </w:r>
      <w:proofErr w:type="spellStart"/>
      <w:r w:rsidRPr="4110F19E">
        <w:rPr>
          <w:lang w:val="en-US"/>
        </w:rPr>
        <w:t xml:space="preserve">Prototech’s</w:t>
      </w:r>
      <w:proofErr w:type="spellEnd"/>
      <w:r w:rsidRPr="4110F19E">
        <w:rPr>
          <w:lang w:val="en-US"/>
        </w:rPr>
        <w:t xml:space="preserve"> laboratories: the stability of the micro-grid will be assessed by ensuring the compliance of the main grid quantities with corresponding limits set in relevant standards (e.g. voltage variations within +/-10% in steady state conditions and +/-20% in transient conditions, and frequency variations within +/- 5% in steady state conditions and +/-10% in transient conditions)</w:t>
      </w:r>
    </w:p>
    <w:p w:rsidR="00353CA0" w:rsidP="00F57EA0" w:rsidRDefault="00353CA0" w14:paraId="3F2C081B" w14:textId="77777777">
      <w:pPr>
        <w:rPr>
          <w:lang w:val="en-US"/>
        </w:rPr>
      </w:pPr>
    </w:p>
    <w:p w:rsidRPr="00AB1498" w:rsidR="004F6080" w:rsidP="6C636A78" w:rsidRDefault="6C636A78" w14:paraId="3E1D24B3" w14:textId="31C0C66D" w14:noSpellErr="1">
      <w:pPr>
        <w:pStyle w:val="Heading1"/>
        <w:numPr>
          <w:ilvl w:val="0"/>
          <w:numId w:val="4"/>
        </w:numPr>
        <w:spacing w:after="240"/>
        <w:ind w:left="284" w:hanging="284"/>
        <w:rPr>
          <w:lang w:val="en-US"/>
        </w:rPr>
      </w:pPr>
      <w:bookmarkStart w:name="_Toc55481641" w:id="66"/>
      <w:commentRangeStart w:id="67"/>
      <w:r w:rsidRPr="6C636A78">
        <w:rPr>
          <w:lang w:val="en-US"/>
        </w:rPr>
        <w:t>Integration of the models in one final model of the hybrid system</w:t>
      </w:r>
      <w:bookmarkEnd w:id="66"/>
      <w:commentRangeEnd w:id="67"/>
      <w:r w:rsidR="00953D25">
        <w:rPr>
          <w:rStyle w:val="CommentReference"/>
          <w:rFonts w:asciiTheme="minorHAnsi" w:hAnsiTheme="minorHAnsi" w:eastAsiaTheme="minorHAnsi" w:cstheme="minorBidi"/>
        </w:rPr>
        <w:commentReference w:id="67"/>
      </w:r>
    </w:p>
    <w:p w:rsidR="00D3109F" w:rsidP="6C636A78" w:rsidRDefault="00D3109F" w14:paraId="4AD4CC46" w14:textId="5BB41930" w14:noSpellErr="1">
      <w:pPr>
        <w:rPr>
          <w:lang w:val="en-US"/>
        </w:rPr>
      </w:pPr>
      <w:r>
        <w:rPr>
          <w:lang w:val="en-US"/>
        </w:rPr>
        <w:t xml:space="preserve">An integrated model has been developed to assess the HES-OFF performance for given case-study i.e. offshore installation in the North Sea (Edvard Grieg). Integrated model compromises </w:t>
      </w:r>
      <w:r w:rsidRPr="6E4192E8">
        <w:rPr>
          <w:i w:val="1"/>
          <w:iCs w:val="1"/>
          <w:lang w:val="en-US"/>
          <w:rPrChange w:author="Marcin Pilarczyk" w:date="2020-11-11T12:40:38.0181572" w:id="1410174534">
            <w:rPr>
              <w:i/>
              <w:lang w:val="en-US"/>
            </w:rPr>
          </w:rPrChange>
        </w:rPr>
        <w:t>Process models</w:t>
      </w:r>
      <w:r>
        <w:rPr>
          <w:lang w:val="en-US"/>
        </w:rPr>
        <w:t xml:space="preserve"> and </w:t>
      </w:r>
      <w:r w:rsidRPr="6E4192E8">
        <w:rPr>
          <w:i w:val="1"/>
          <w:iCs w:val="1"/>
          <w:lang w:val="en-US"/>
          <w:rPrChange w:author="Marcin Pilarczyk" w:date="2020-11-11T12:40:38.0181572" w:id="2046194256">
            <w:rPr>
              <w:i/>
              <w:lang w:val="en-US"/>
            </w:rPr>
          </w:rPrChange>
        </w:rPr>
        <w:t>Grid model</w:t>
      </w:r>
      <w:r>
        <w:rPr>
          <w:lang w:val="en-US"/>
        </w:rPr>
        <w:t xml:space="preserve"> (see Fig. X).</w:t>
      </w:r>
    </w:p>
    <w:p w:rsidR="00D3109F" w:rsidP="6C636A78" w:rsidRDefault="00D3109F" w14:paraId="3F0294AC" w14:textId="17362F77">
      <w:pPr>
        <w:rPr>
          <w:lang w:val="en-US"/>
        </w:rPr>
      </w:pPr>
      <w:r>
        <w:rPr>
          <w:noProof/>
          <w:lang w:eastAsia="nb-NO"/>
        </w:rPr>
        <w:drawing>
          <wp:inline distT="0" distB="0" distL="0" distR="0" wp14:anchorId="14C7B123" wp14:editId="17C0DC27">
            <wp:extent cx="5731510" cy="2649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49220"/>
                    </a:xfrm>
                    <a:prstGeom prst="rect">
                      <a:avLst/>
                    </a:prstGeom>
                  </pic:spPr>
                </pic:pic>
              </a:graphicData>
            </a:graphic>
          </wp:inline>
        </w:drawing>
      </w:r>
    </w:p>
    <w:p w:rsidR="00D3109F" w:rsidP="00DF0186" w:rsidRDefault="00D3109F" w14:paraId="56140AB2" w14:textId="0F229176">
      <w:pPr>
        <w:jc w:val="center"/>
        <w:rPr>
          <w:lang w:val="en-US"/>
        </w:rPr>
      </w:pPr>
      <w:r w:rsidRPr="6C636A78">
        <w:rPr>
          <w:lang w:val="en-US"/>
        </w:rPr>
        <w:t xml:space="preserve">Fig. X. </w:t>
      </w:r>
      <w:r>
        <w:rPr>
          <w:lang w:val="en-US"/>
        </w:rPr>
        <w:t xml:space="preserve">Schematic of the Integrated model and interactions between its </w:t>
      </w:r>
      <w:proofErr w:type="spellStart"/>
      <w:r>
        <w:rPr>
          <w:lang w:val="en-US"/>
        </w:rPr>
        <w:t>submodels</w:t>
      </w:r>
      <w:proofErr w:type="spellEnd"/>
      <w:r>
        <w:rPr>
          <w:lang w:val="en-US"/>
        </w:rPr>
        <w:t>.</w:t>
      </w:r>
    </w:p>
    <w:p w:rsidR="00D3109F" w:rsidP="6C636A78" w:rsidRDefault="00D3109F" w14:paraId="2026C0E0" w14:textId="3AA3100E">
      <w:pPr>
        <w:rPr>
          <w:lang w:val="en-US"/>
        </w:rPr>
      </w:pPr>
    </w:p>
    <w:p w:rsidR="00BB15D4" w:rsidP="6C636A78" w:rsidRDefault="00BB15D4" w14:paraId="1CABC64D" w14:textId="3B5272C0" w14:noSpellErr="1">
      <w:pPr>
        <w:rPr>
          <w:lang w:val="en-US"/>
        </w:rPr>
      </w:pPr>
      <w:r>
        <w:rPr>
          <w:lang w:val="en-US"/>
        </w:rPr>
        <w:t xml:space="preserve">RBT allows performing two types of simulations i.e. long-term and short-term analysis. </w:t>
      </w:r>
      <w:r w:rsidR="00B9633D">
        <w:rPr>
          <w:lang w:val="en-US"/>
        </w:rPr>
        <w:t xml:space="preserve">The long-term approach define a design and assess its performance over the lifetime of the plant while short-term approach check if a given design complies to requirements in industry standards in terms of grid stability. In addition to that the </w:t>
      </w:r>
      <w:r>
        <w:rPr>
          <w:lang w:val="en-US"/>
        </w:rPr>
        <w:t xml:space="preserve">distinction </w:t>
      </w:r>
      <w:r w:rsidR="00B9633D">
        <w:rPr>
          <w:lang w:val="en-US"/>
        </w:rPr>
        <w:t xml:space="preserve">between long-term and short-term analysis </w:t>
      </w:r>
      <w:r>
        <w:rPr>
          <w:lang w:val="en-US"/>
        </w:rPr>
        <w:t>yields different models and inputs to be incorporated. The work [</w:t>
      </w:r>
      <w:r w:rsidR="00B9633D">
        <w:rPr>
          <w:lang w:val="en-US"/>
        </w:rPr>
        <w:t>4</w:t>
      </w:r>
      <w:r>
        <w:rPr>
          <w:lang w:val="en-US"/>
        </w:rPr>
        <w:t xml:space="preserve">] provides more details about applied methodology. </w:t>
      </w:r>
      <w:r w:rsidR="00B9633D">
        <w:rPr>
          <w:lang w:val="en-US"/>
        </w:rPr>
        <w:t>The main differences between long-term and short-term analysis are listed in table Y.</w:t>
      </w:r>
    </w:p>
    <w:p w:rsidR="008E3791" w:rsidRDefault="008E3791" w14:paraId="73F8A2D2" w14:textId="033CC9EF">
      <w:pPr>
        <w:spacing w:before="0" w:line="259" w:lineRule="auto"/>
        <w:jc w:val="left"/>
        <w:rPr>
          <w:lang w:val="en-US"/>
        </w:rPr>
      </w:pPr>
      <w:r>
        <w:rPr>
          <w:lang w:val="en-US"/>
        </w:rPr>
        <w:br w:type="page"/>
      </w:r>
    </w:p>
    <w:p w:rsidR="00B9633D" w:rsidP="6C636A78" w:rsidRDefault="00B9633D" w14:paraId="4C69DD46" w14:textId="25E08294" w14:noSpellErr="1">
      <w:pPr>
        <w:rPr>
          <w:lang w:val="en-US"/>
        </w:rPr>
      </w:pPr>
      <w:r>
        <w:rPr>
          <w:lang w:val="en-US"/>
        </w:rPr>
        <w:lastRenderedPageBreak/>
        <w:t>Table Y. Main differences between long-term and short-term analysis.</w:t>
      </w:r>
    </w:p>
    <w:tbl>
      <w:tblPr>
        <w:tblStyle w:val="TableGrid"/>
        <w:tblW w:w="0" w:type="auto"/>
        <w:tblLook w:val="04A0" w:firstRow="1" w:lastRow="0" w:firstColumn="1" w:lastColumn="0" w:noHBand="0" w:noVBand="1"/>
      </w:tblPr>
      <w:tblGrid>
        <w:gridCol w:w="1427"/>
        <w:gridCol w:w="3961"/>
        <w:gridCol w:w="3628"/>
      </w:tblGrid>
      <w:tr w:rsidR="00B9633D" w:rsidTr="473CF459" w14:paraId="05F404ED" w14:textId="77777777">
        <w:tc>
          <w:tcPr>
            <w:tcW w:w="1413" w:type="dxa"/>
            <w:tcBorders>
              <w:tl2br w:val="single" w:color="auto" w:sz="4" w:space="0"/>
            </w:tcBorders>
            <w:tcMar/>
          </w:tcPr>
          <w:p w:rsidR="00B9633D" w:rsidP="003232D5" w:rsidRDefault="00B9633D" w14:paraId="028B0093" w14:textId="77777777">
            <w:pPr>
              <w:rPr>
                <w:lang w:val="en-US"/>
              </w:rPr>
            </w:pPr>
          </w:p>
        </w:tc>
        <w:tc>
          <w:tcPr>
            <w:tcW w:w="3969" w:type="dxa"/>
            <w:tcMar/>
            <w:vAlign w:val="center"/>
            <w:tcPrChange w:author="Erick Fernando Alves" w:date="2020-11-13T09:31:10.8490243" w:id="1224822554">
              <w:tcPr>
                <w:tcW w:w="3969" w:type="dxa"/>
              </w:tcPr>
            </w:tcPrChange>
          </w:tcPr>
          <w:p w:rsidRPr="008E3791" w:rsidR="00B9633D" w:rsidP="6E4192E8" w:rsidRDefault="00B9633D" w14:paraId="29A1BEEE" w14:textId="24D1AF6B" w14:noSpellErr="1">
            <w:pPr>
              <w:rPr>
                <w:b w:val="1"/>
                <w:bCs w:val="1"/>
                <w:lang w:val="en-US"/>
                <w:rPrChange w:author="Marcin Pilarczyk" w:date="2020-11-11T12:40:38.0181572" w:id="1587283182">
                  <w:rPr/>
                </w:rPrChange>
              </w:rPr>
              <w:pPrChange w:author="Marcin Pilarczyk" w:date="2020-11-11T12:40:38.0181572" w:id="113801959">
                <w:pPr/>
              </w:pPrChange>
            </w:pPr>
            <w:r w:rsidRPr="6E4192E8">
              <w:rPr>
                <w:b w:val="1"/>
                <w:bCs w:val="1"/>
                <w:lang w:val="en-US"/>
                <w:rPrChange w:author="Marcin Pilarczyk" w:date="2020-11-11T12:40:38.0181572" w:id="1059231155">
                  <w:rPr>
                    <w:b/>
                    <w:lang w:val="en-US"/>
                  </w:rPr>
                </w:rPrChange>
              </w:rPr>
              <w:t>Long-term analysis</w:t>
            </w:r>
          </w:p>
        </w:tc>
        <w:tc>
          <w:tcPr>
            <w:tcW w:w="3634" w:type="dxa"/>
            <w:tcMar/>
            <w:vAlign w:val="center"/>
            <w:tcPrChange w:author="Erick Fernando Alves" w:date="2020-11-13T09:31:10.8490243" w:id="223191442">
              <w:tcPr>
                <w:tcW w:w="3634" w:type="dxa"/>
              </w:tcPr>
            </w:tcPrChange>
          </w:tcPr>
          <w:p w:rsidRPr="008E3791" w:rsidR="00B9633D" w:rsidP="6E4192E8" w:rsidRDefault="00B9633D" w14:paraId="3D266B6D" w14:textId="30C7E10B" w14:noSpellErr="1">
            <w:pPr>
              <w:rPr>
                <w:b w:val="1"/>
                <w:bCs w:val="1"/>
                <w:lang w:val="en-US"/>
                <w:rPrChange w:author="Marcin Pilarczyk" w:date="2020-11-11T12:40:38.0181572" w:id="2080539124">
                  <w:rPr/>
                </w:rPrChange>
              </w:rPr>
              <w:pPrChange w:author="Marcin Pilarczyk" w:date="2020-11-11T12:40:38.0181572" w:id="171400907">
                <w:pPr/>
              </w:pPrChange>
            </w:pPr>
            <w:r w:rsidRPr="6E4192E8">
              <w:rPr>
                <w:b w:val="1"/>
                <w:bCs w:val="1"/>
                <w:lang w:val="en-US"/>
                <w:rPrChange w:author="Marcin Pilarczyk" w:date="2020-11-11T12:40:38.0181572" w:id="1639441043">
                  <w:rPr>
                    <w:b/>
                    <w:lang w:val="en-US"/>
                  </w:rPr>
                </w:rPrChange>
              </w:rPr>
              <w:t>Short-term analysis</w:t>
            </w:r>
          </w:p>
        </w:tc>
      </w:tr>
      <w:tr w:rsidRPr="001005DB" w:rsidR="00B9633D" w:rsidTr="473CF459" w14:paraId="6A9E1016" w14:textId="77777777">
        <w:tc>
          <w:tcPr>
            <w:tcW w:w="1413" w:type="dxa"/>
            <w:tcMar/>
          </w:tcPr>
          <w:p w:rsidRPr="008E3791" w:rsidR="00B9633D" w:rsidP="6E4192E8" w:rsidRDefault="00B9633D" w14:paraId="7D6DA0C8" w14:textId="14E87886" w14:noSpellErr="1">
            <w:pPr>
              <w:rPr>
                <w:b w:val="1"/>
                <w:bCs w:val="1"/>
                <w:lang w:val="en-US"/>
                <w:rPrChange w:author="Marcin Pilarczyk" w:date="2020-11-11T12:40:38.0181572" w:id="851197693">
                  <w:rPr/>
                </w:rPrChange>
              </w:rPr>
              <w:pPrChange w:author="Marcin Pilarczyk" w:date="2020-11-11T12:40:38.0181572" w:id="2121685508">
                <w:pPr/>
              </w:pPrChange>
            </w:pPr>
            <w:r w:rsidRPr="6E4192E8">
              <w:rPr>
                <w:b w:val="1"/>
                <w:bCs w:val="1"/>
                <w:lang w:val="en-US"/>
                <w:rPrChange w:author="Marcin Pilarczyk" w:date="2020-11-11T12:40:38.0181572" w:id="1556189651">
                  <w:rPr>
                    <w:b/>
                    <w:lang w:val="en-US"/>
                  </w:rPr>
                </w:rPrChange>
              </w:rPr>
              <w:t>Fundamental requirement</w:t>
            </w:r>
          </w:p>
        </w:tc>
        <w:tc>
          <w:tcPr>
            <w:tcW w:w="3969" w:type="dxa"/>
            <w:tcMar/>
          </w:tcPr>
          <w:p w:rsidRPr="003232D5" w:rsidR="00B9633D" w:rsidP="003232D5" w:rsidRDefault="00B9633D" w14:paraId="71BE0AB2" w14:textId="149D238B" w14:noSpellErr="1">
            <w:pPr>
              <w:pStyle w:val="ListParagraph"/>
              <w:numPr>
                <w:ilvl w:val="0"/>
                <w:numId w:val="18"/>
              </w:numPr>
              <w:ind w:left="441" w:hanging="284"/>
              <w:rPr>
                <w:lang w:val="en-US"/>
              </w:rPr>
            </w:pPr>
            <w:r w:rsidRPr="003232D5">
              <w:rPr>
                <w:lang w:val="en-US"/>
              </w:rPr>
              <w:t>Ensure that power demand is met at any time</w:t>
            </w:r>
          </w:p>
        </w:tc>
        <w:tc>
          <w:tcPr>
            <w:tcW w:w="3634" w:type="dxa"/>
            <w:tcMar/>
          </w:tcPr>
          <w:p w:rsidRPr="003232D5" w:rsidR="00B9633D" w:rsidP="003232D5" w:rsidRDefault="008E3791" w14:paraId="22AD3A30" w14:textId="478BC0C2" w14:noSpellErr="1">
            <w:pPr>
              <w:pStyle w:val="ListParagraph"/>
              <w:numPr>
                <w:ilvl w:val="0"/>
                <w:numId w:val="18"/>
              </w:numPr>
              <w:ind w:left="441" w:hanging="284"/>
              <w:rPr>
                <w:lang w:val="en-US"/>
              </w:rPr>
            </w:pPr>
            <w:r w:rsidRPr="003232D5">
              <w:rPr>
                <w:lang w:val="en-US"/>
              </w:rPr>
              <w:t>Frequency stability during changes in wind production and power demand</w:t>
            </w:r>
          </w:p>
        </w:tc>
      </w:tr>
      <w:tr w:rsidRPr="001005DB" w:rsidR="00B9633D" w:rsidTr="473CF459" w14:paraId="2EFDB5B9" w14:textId="77777777">
        <w:tc>
          <w:tcPr>
            <w:tcW w:w="1413" w:type="dxa"/>
            <w:tcMar/>
          </w:tcPr>
          <w:p w:rsidRPr="008E3791" w:rsidR="00B9633D" w:rsidP="6E4192E8" w:rsidRDefault="00B9633D" w14:paraId="4CDC153A" w14:textId="18A06652" w14:noSpellErr="1">
            <w:pPr>
              <w:rPr>
                <w:b w:val="1"/>
                <w:bCs w:val="1"/>
                <w:lang w:val="en-US"/>
                <w:rPrChange w:author="Marcin Pilarczyk" w:date="2020-11-11T12:40:38.0181572" w:id="62195960">
                  <w:rPr/>
                </w:rPrChange>
              </w:rPr>
              <w:pPrChange w:author="Marcin Pilarczyk" w:date="2020-11-11T12:40:38.0181572" w:id="847998949">
                <w:pPr/>
              </w:pPrChange>
            </w:pPr>
            <w:r w:rsidRPr="6E4192E8">
              <w:rPr>
                <w:b w:val="1"/>
                <w:bCs w:val="1"/>
                <w:lang w:val="en-US"/>
                <w:rPrChange w:author="Marcin Pilarczyk" w:date="2020-11-11T12:40:38.0181572" w:id="2340651">
                  <w:rPr>
                    <w:b/>
                    <w:lang w:val="en-US"/>
                  </w:rPr>
                </w:rPrChange>
              </w:rPr>
              <w:t>Design objectives</w:t>
            </w:r>
          </w:p>
        </w:tc>
        <w:tc>
          <w:tcPr>
            <w:tcW w:w="3969" w:type="dxa"/>
            <w:tcMar/>
          </w:tcPr>
          <w:p w:rsidRPr="003232D5" w:rsidR="00B9633D" w:rsidP="003232D5" w:rsidRDefault="00B9633D" w14:paraId="6BF9A94B" w14:textId="77777777" w14:noSpellErr="1">
            <w:pPr>
              <w:pStyle w:val="ListParagraph"/>
              <w:numPr>
                <w:ilvl w:val="0"/>
                <w:numId w:val="18"/>
              </w:numPr>
              <w:ind w:left="441" w:hanging="284"/>
              <w:rPr>
                <w:lang w:val="en-US"/>
              </w:rPr>
            </w:pPr>
            <w:r w:rsidRPr="003232D5">
              <w:rPr>
                <w:lang w:val="en-US"/>
              </w:rPr>
              <w:t>Minimize the CO</w:t>
            </w:r>
            <w:r w:rsidRPr="000A2DE4">
              <w:rPr>
                <w:vertAlign w:val="subscript"/>
                <w:lang w:val="en-US"/>
              </w:rPr>
              <w:t>2</w:t>
            </w:r>
            <w:r w:rsidRPr="003232D5">
              <w:rPr>
                <w:lang w:val="en-US"/>
              </w:rPr>
              <w:t xml:space="preserve"> emissions</w:t>
            </w:r>
          </w:p>
          <w:p w:rsidRPr="003232D5" w:rsidR="00B9633D" w:rsidP="003232D5" w:rsidRDefault="00B9633D" w14:paraId="63E09A0E" w14:textId="77777777" w14:noSpellErr="1">
            <w:pPr>
              <w:pStyle w:val="ListParagraph"/>
              <w:numPr>
                <w:ilvl w:val="0"/>
                <w:numId w:val="18"/>
              </w:numPr>
              <w:ind w:left="441" w:hanging="284"/>
              <w:rPr>
                <w:lang w:val="en-US"/>
              </w:rPr>
            </w:pPr>
            <w:r w:rsidRPr="003232D5">
              <w:rPr>
                <w:lang w:val="en-US"/>
              </w:rPr>
              <w:t>Utilize a single GT (when possible)</w:t>
            </w:r>
          </w:p>
          <w:p w:rsidRPr="003232D5" w:rsidR="00B9633D" w:rsidP="003232D5" w:rsidRDefault="00B9633D" w14:paraId="322727DD" w14:textId="3ADDB95B" w14:noSpellErr="1">
            <w:pPr>
              <w:pStyle w:val="ListParagraph"/>
              <w:numPr>
                <w:ilvl w:val="0"/>
                <w:numId w:val="18"/>
              </w:numPr>
              <w:ind w:left="441" w:hanging="284"/>
              <w:rPr>
                <w:lang w:val="en-US"/>
              </w:rPr>
            </w:pPr>
            <w:r w:rsidRPr="003232D5">
              <w:rPr>
                <w:lang w:val="en-US"/>
              </w:rPr>
              <w:t>Maximize exploitation offshore wind</w:t>
            </w:r>
          </w:p>
        </w:tc>
        <w:tc>
          <w:tcPr>
            <w:tcW w:w="3634" w:type="dxa"/>
            <w:tcMar/>
          </w:tcPr>
          <w:p w:rsidRPr="003232D5" w:rsidR="008E3791" w:rsidP="003232D5" w:rsidRDefault="008E3791" w14:paraId="3CCCFD21" w14:textId="77777777">
            <w:pPr>
              <w:pStyle w:val="ListParagraph"/>
              <w:numPr>
                <w:ilvl w:val="0"/>
                <w:numId w:val="18"/>
              </w:numPr>
              <w:ind w:left="441" w:hanging="284"/>
              <w:rPr>
                <w:lang w:val="en-US"/>
              </w:rPr>
            </w:pPr>
            <w:proofErr w:type="spellStart"/>
            <w:r w:rsidRPr="003232D5">
              <w:rPr>
                <w:lang w:val="en-US"/>
              </w:rPr>
              <w:t xml:space="preserve">fmin</w:t>
            </w:r>
            <w:proofErr w:type="spellEnd"/>
            <w:r w:rsidRPr="003232D5">
              <w:rPr>
                <w:lang w:val="en-US"/>
              </w:rPr>
              <w:t xml:space="preserve"> &lt; limit: increase fuel cell size </w:t>
            </w:r>
          </w:p>
          <w:p w:rsidRPr="003232D5" w:rsidR="00B9633D" w:rsidP="003232D5" w:rsidRDefault="008E3791" w14:paraId="2331224D" w14:textId="230FFF40">
            <w:pPr>
              <w:pStyle w:val="ListParagraph"/>
              <w:numPr>
                <w:ilvl w:val="0"/>
                <w:numId w:val="18"/>
              </w:numPr>
              <w:ind w:left="441" w:hanging="284"/>
              <w:rPr>
                <w:lang w:val="en-US"/>
              </w:rPr>
            </w:pPr>
            <w:proofErr w:type="spellStart"/>
            <w:r w:rsidRPr="003232D5">
              <w:rPr>
                <w:lang w:val="en-US"/>
              </w:rPr>
              <w:t>fmax</w:t>
            </w:r>
            <w:proofErr w:type="spellEnd"/>
            <w:r w:rsidRPr="003232D5">
              <w:rPr>
                <w:lang w:val="en-US"/>
              </w:rPr>
              <w:t xml:space="preserve"> &gt; limit: increase </w:t>
            </w:r>
            <w:proofErr w:type="spellStart"/>
            <w:r w:rsidRPr="003232D5">
              <w:rPr>
                <w:lang w:val="en-US"/>
              </w:rPr>
              <w:t>electrolyser</w:t>
            </w:r>
            <w:proofErr w:type="spellEnd"/>
            <w:r w:rsidRPr="003232D5">
              <w:rPr>
                <w:lang w:val="en-US"/>
              </w:rPr>
              <w:t xml:space="preserve"> size</w:t>
            </w:r>
          </w:p>
        </w:tc>
      </w:tr>
      <w:tr w:rsidRPr="001005DB" w:rsidR="00B9633D" w:rsidTr="473CF459" w14:paraId="6B0019A8" w14:textId="77777777">
        <w:tc>
          <w:tcPr>
            <w:tcW w:w="1413" w:type="dxa"/>
            <w:tcMar/>
          </w:tcPr>
          <w:p w:rsidRPr="008E3791" w:rsidR="00B9633D" w:rsidP="6E4192E8" w:rsidRDefault="00B9633D" w14:paraId="56313433" w14:textId="4422EAF3" w14:noSpellErr="1">
            <w:pPr>
              <w:rPr>
                <w:b w:val="1"/>
                <w:bCs w:val="1"/>
                <w:lang w:val="en-US"/>
                <w:rPrChange w:author="Marcin Pilarczyk" w:date="2020-11-11T12:40:38.0181572" w:id="791921579">
                  <w:rPr/>
                </w:rPrChange>
              </w:rPr>
              <w:pPrChange w:author="Marcin Pilarczyk" w:date="2020-11-11T12:40:38.0181572" w:id="992725880">
                <w:pPr/>
              </w:pPrChange>
            </w:pPr>
            <w:r w:rsidRPr="6E4192E8">
              <w:rPr>
                <w:b w:val="1"/>
                <w:bCs w:val="1"/>
                <w:lang w:val="en-US"/>
                <w:rPrChange w:author="Marcin Pilarczyk" w:date="2020-11-11T12:40:38.0181572" w:id="698416888">
                  <w:rPr>
                    <w:b/>
                    <w:lang w:val="en-US"/>
                  </w:rPr>
                </w:rPrChange>
              </w:rPr>
              <w:t>Constraints</w:t>
            </w:r>
          </w:p>
        </w:tc>
        <w:tc>
          <w:tcPr>
            <w:tcW w:w="3969" w:type="dxa"/>
            <w:tcMar/>
          </w:tcPr>
          <w:p w:rsidRPr="003232D5" w:rsidR="00B9633D" w:rsidP="003232D5" w:rsidRDefault="00B9633D" w14:paraId="38AC78FF" w14:textId="10EC3B4B" w14:noSpellErr="1">
            <w:pPr>
              <w:pStyle w:val="ListParagraph"/>
              <w:numPr>
                <w:ilvl w:val="0"/>
                <w:numId w:val="18"/>
              </w:numPr>
              <w:ind w:left="441" w:hanging="284"/>
              <w:rPr>
                <w:lang w:val="en-US"/>
              </w:rPr>
            </w:pPr>
            <w:r w:rsidRPr="003232D5">
              <w:rPr>
                <w:lang w:val="en-US"/>
              </w:rPr>
              <w:t>Close the H2 balance</w:t>
            </w:r>
          </w:p>
        </w:tc>
        <w:tc>
          <w:tcPr>
            <w:tcW w:w="3634" w:type="dxa"/>
            <w:tcMar/>
          </w:tcPr>
          <w:p w:rsidRPr="003232D5" w:rsidR="00B9633D" w:rsidP="003232D5" w:rsidRDefault="008E3791" w14:paraId="4BAA9AC3" w14:textId="297597AB" w14:noSpellErr="1">
            <w:pPr>
              <w:pStyle w:val="ListParagraph"/>
              <w:numPr>
                <w:ilvl w:val="0"/>
                <w:numId w:val="18"/>
              </w:numPr>
              <w:ind w:left="441" w:hanging="284"/>
              <w:rPr>
                <w:lang w:val="en-US"/>
              </w:rPr>
            </w:pPr>
            <w:r w:rsidRPr="003232D5">
              <w:rPr>
                <w:lang w:val="en-US"/>
              </w:rPr>
              <w:t>Keep GTs ramp rate below rated value</w:t>
            </w:r>
          </w:p>
        </w:tc>
      </w:tr>
      <w:tr w:rsidR="00B9633D" w:rsidTr="473CF459" w14:paraId="567565B9" w14:textId="77777777">
        <w:tc>
          <w:tcPr>
            <w:tcW w:w="1413" w:type="dxa"/>
            <w:tcMar/>
          </w:tcPr>
          <w:p w:rsidRPr="008E3791" w:rsidR="00B9633D" w:rsidP="6E4192E8" w:rsidRDefault="00B9633D" w14:paraId="7DE534AB" w14:textId="312D427A" w14:noSpellErr="1">
            <w:pPr>
              <w:rPr>
                <w:b w:val="1"/>
                <w:bCs w:val="1"/>
                <w:lang w:val="en-US"/>
                <w:rPrChange w:author="Marcin Pilarczyk" w:date="2020-11-11T12:40:38.0181572" w:id="309355536">
                  <w:rPr/>
                </w:rPrChange>
              </w:rPr>
              <w:pPrChange w:author="Marcin Pilarczyk" w:date="2020-11-11T12:40:38.0181572" w:id="1900019894">
                <w:pPr/>
              </w:pPrChange>
            </w:pPr>
            <w:r w:rsidRPr="6E4192E8">
              <w:rPr>
                <w:b w:val="1"/>
                <w:bCs w:val="1"/>
                <w:lang w:val="en-US"/>
                <w:rPrChange w:author="Marcin Pilarczyk" w:date="2020-11-11T12:40:38.0181572" w:id="1459898418">
                  <w:rPr>
                    <w:b/>
                    <w:lang w:val="en-US"/>
                  </w:rPr>
                </w:rPrChange>
              </w:rPr>
              <w:t>Inputs to the design</w:t>
            </w:r>
          </w:p>
        </w:tc>
        <w:tc>
          <w:tcPr>
            <w:tcW w:w="3969" w:type="dxa"/>
            <w:tcMar/>
          </w:tcPr>
          <w:p w:rsidRPr="003232D5" w:rsidR="00B9633D" w:rsidP="003232D5" w:rsidRDefault="00B9633D" w14:paraId="7394689C" w14:textId="77777777" w14:noSpellErr="1">
            <w:pPr>
              <w:pStyle w:val="ListParagraph"/>
              <w:numPr>
                <w:ilvl w:val="0"/>
                <w:numId w:val="18"/>
              </w:numPr>
              <w:ind w:left="441" w:hanging="284"/>
              <w:rPr>
                <w:lang w:val="en-US"/>
              </w:rPr>
            </w:pPr>
            <w:r w:rsidRPr="003232D5">
              <w:rPr>
                <w:lang w:val="en-US"/>
              </w:rPr>
              <w:t>Type of GT (LM2500 vs LM6000)</w:t>
            </w:r>
          </w:p>
          <w:p w:rsidRPr="003232D5" w:rsidR="00B9633D" w:rsidP="003232D5" w:rsidRDefault="00B9633D" w14:paraId="1F7E2C8C" w14:textId="77777777" w14:noSpellErr="1">
            <w:pPr>
              <w:pStyle w:val="ListParagraph"/>
              <w:numPr>
                <w:ilvl w:val="0"/>
                <w:numId w:val="18"/>
              </w:numPr>
              <w:ind w:left="441" w:hanging="284"/>
              <w:rPr>
                <w:lang w:val="en-US"/>
              </w:rPr>
            </w:pPr>
            <w:r w:rsidRPr="003232D5">
              <w:rPr>
                <w:lang w:val="en-US"/>
              </w:rPr>
              <w:t>GT operation (max/min load)</w:t>
            </w:r>
          </w:p>
          <w:p w:rsidRPr="003232D5" w:rsidR="00B9633D" w:rsidP="003232D5" w:rsidRDefault="00B9633D" w14:paraId="467FC4B6" w14:textId="77777777" w14:noSpellErr="1">
            <w:pPr>
              <w:pStyle w:val="ListParagraph"/>
              <w:numPr>
                <w:ilvl w:val="0"/>
                <w:numId w:val="18"/>
              </w:numPr>
              <w:ind w:left="441" w:hanging="284"/>
              <w:rPr>
                <w:lang w:val="en-US"/>
              </w:rPr>
            </w:pPr>
            <w:r w:rsidRPr="003232D5">
              <w:rPr>
                <w:lang w:val="en-US"/>
              </w:rPr>
              <w:t>Max. fraction of H2 in GT</w:t>
            </w:r>
          </w:p>
          <w:p w:rsidRPr="003232D5" w:rsidR="00B9633D" w:rsidP="003232D5" w:rsidRDefault="00B9633D" w14:paraId="2EAA4965" w14:textId="77777777" w14:noSpellErr="1">
            <w:pPr>
              <w:pStyle w:val="ListParagraph"/>
              <w:numPr>
                <w:ilvl w:val="0"/>
                <w:numId w:val="18"/>
              </w:numPr>
              <w:ind w:left="441" w:hanging="284"/>
              <w:rPr>
                <w:lang w:val="en-US"/>
              </w:rPr>
            </w:pPr>
            <w:r w:rsidRPr="003232D5">
              <w:rPr>
                <w:lang w:val="en-US"/>
              </w:rPr>
              <w:t>Size wind farm (12, 18 and 24 MW)</w:t>
            </w:r>
          </w:p>
          <w:p w:rsidRPr="003232D5" w:rsidR="00B9633D" w:rsidP="003232D5" w:rsidRDefault="00B9633D" w14:paraId="55CE61E9" w14:textId="77777777" w14:noSpellErr="1">
            <w:pPr>
              <w:pStyle w:val="ListParagraph"/>
              <w:numPr>
                <w:ilvl w:val="0"/>
                <w:numId w:val="18"/>
              </w:numPr>
              <w:ind w:left="441" w:hanging="284"/>
              <w:rPr>
                <w:lang w:val="en-US"/>
              </w:rPr>
            </w:pPr>
            <w:r w:rsidRPr="003232D5">
              <w:rPr>
                <w:lang w:val="en-US"/>
              </w:rPr>
              <w:t>Wind turbine</w:t>
            </w:r>
          </w:p>
          <w:p w:rsidRPr="003232D5" w:rsidR="00B9633D" w:rsidP="003232D5" w:rsidRDefault="00B9633D" w14:paraId="698F06A7" w14:textId="77777777">
            <w:pPr>
              <w:pStyle w:val="ListParagraph"/>
              <w:numPr>
                <w:ilvl w:val="0"/>
                <w:numId w:val="18"/>
              </w:numPr>
              <w:ind w:left="441" w:hanging="284"/>
              <w:rPr>
                <w:lang w:val="en-US"/>
              </w:rPr>
            </w:pPr>
            <w:r w:rsidRPr="003232D5">
              <w:rPr>
                <w:lang w:val="en-US"/>
              </w:rPr>
              <w:t xml:space="preserve">Size fuel cell and </w:t>
            </w:r>
            <w:proofErr w:type="spellStart"/>
            <w:r w:rsidRPr="003232D5">
              <w:rPr>
                <w:lang w:val="en-US"/>
              </w:rPr>
              <w:t>electrolyser</w:t>
            </w:r>
            <w:proofErr w:type="spellEnd"/>
            <w:r w:rsidRPr="003232D5">
              <w:rPr>
                <w:lang w:val="en-US"/>
              </w:rPr>
              <w:t xml:space="preserve"> stacks</w:t>
            </w:r>
          </w:p>
          <w:p w:rsidRPr="003232D5" w:rsidR="00B9633D" w:rsidP="003232D5" w:rsidRDefault="00B9633D" w14:paraId="5D228106" w14:textId="48D3CD81" w14:noSpellErr="1">
            <w:pPr>
              <w:pStyle w:val="ListParagraph"/>
              <w:numPr>
                <w:ilvl w:val="0"/>
                <w:numId w:val="18"/>
              </w:numPr>
              <w:ind w:left="441" w:hanging="284"/>
              <w:rPr>
                <w:lang w:val="en-US"/>
              </w:rPr>
            </w:pPr>
            <w:r w:rsidRPr="003232D5">
              <w:rPr>
                <w:lang w:val="en-US"/>
              </w:rPr>
              <w:t>H2 storage method</w:t>
            </w:r>
          </w:p>
        </w:tc>
        <w:tc>
          <w:tcPr>
            <w:tcW w:w="3634" w:type="dxa"/>
            <w:tcMar/>
          </w:tcPr>
          <w:p w:rsidRPr="003232D5" w:rsidR="008E3791" w:rsidP="003232D5" w:rsidRDefault="008E3791" w14:paraId="258B650D" w14:textId="77777777" w14:noSpellErr="1">
            <w:pPr>
              <w:pStyle w:val="ListParagraph"/>
              <w:numPr>
                <w:ilvl w:val="0"/>
                <w:numId w:val="18"/>
              </w:numPr>
              <w:ind w:left="441" w:hanging="284"/>
              <w:rPr>
                <w:lang w:val="en-US"/>
              </w:rPr>
            </w:pPr>
            <w:r w:rsidRPr="003232D5">
              <w:rPr>
                <w:lang w:val="en-US"/>
              </w:rPr>
              <w:t>Type of GT (LM2500 vs LM6000)</w:t>
            </w:r>
          </w:p>
          <w:p w:rsidRPr="003232D5" w:rsidR="008E3791" w:rsidP="003232D5" w:rsidRDefault="008E3791" w14:paraId="6FB0674E" w14:textId="77777777" w14:noSpellErr="1">
            <w:pPr>
              <w:pStyle w:val="ListParagraph"/>
              <w:numPr>
                <w:ilvl w:val="0"/>
                <w:numId w:val="18"/>
              </w:numPr>
              <w:ind w:left="441" w:hanging="284"/>
              <w:rPr>
                <w:lang w:val="en-US"/>
              </w:rPr>
            </w:pPr>
            <w:r w:rsidRPr="003232D5">
              <w:rPr>
                <w:lang w:val="en-US"/>
              </w:rPr>
              <w:t>GT operation (max/min load)</w:t>
            </w:r>
          </w:p>
          <w:p w:rsidRPr="003232D5" w:rsidR="008E3791" w:rsidP="003232D5" w:rsidRDefault="008E3791" w14:paraId="5D781565" w14:textId="77777777" w14:noSpellErr="1">
            <w:pPr>
              <w:pStyle w:val="ListParagraph"/>
              <w:numPr>
                <w:ilvl w:val="0"/>
                <w:numId w:val="18"/>
              </w:numPr>
              <w:ind w:left="441" w:hanging="284"/>
              <w:rPr>
                <w:lang w:val="en-US"/>
              </w:rPr>
            </w:pPr>
            <w:r w:rsidRPr="003232D5">
              <w:rPr>
                <w:lang w:val="en-US"/>
              </w:rPr>
              <w:t>Size wind farm (12, 18 and 24 MW)</w:t>
            </w:r>
          </w:p>
          <w:p w:rsidRPr="003232D5" w:rsidR="008E3791" w:rsidP="003232D5" w:rsidRDefault="008E3791" w14:paraId="62D9997C" w14:textId="77777777" w14:noSpellErr="1">
            <w:pPr>
              <w:pStyle w:val="ListParagraph"/>
              <w:numPr>
                <w:ilvl w:val="0"/>
                <w:numId w:val="18"/>
              </w:numPr>
              <w:ind w:left="441" w:hanging="284"/>
              <w:rPr>
                <w:lang w:val="en-US"/>
              </w:rPr>
            </w:pPr>
            <w:r w:rsidRPr="003232D5">
              <w:rPr>
                <w:lang w:val="en-US"/>
              </w:rPr>
              <w:t>Wind turbine type</w:t>
            </w:r>
          </w:p>
          <w:p w:rsidRPr="003232D5" w:rsidR="008E3791" w:rsidP="003232D5" w:rsidRDefault="008E3791" w14:paraId="50E20310" w14:textId="77777777">
            <w:pPr>
              <w:pStyle w:val="ListParagraph"/>
              <w:numPr>
                <w:ilvl w:val="0"/>
                <w:numId w:val="18"/>
              </w:numPr>
              <w:ind w:left="441" w:hanging="284"/>
              <w:rPr>
                <w:lang w:val="en-US"/>
              </w:rPr>
            </w:pPr>
            <w:r w:rsidRPr="003232D5">
              <w:rPr>
                <w:lang w:val="en-US"/>
              </w:rPr>
              <w:t xml:space="preserve">Size fuel cell and </w:t>
            </w:r>
            <w:proofErr w:type="spellStart"/>
            <w:r w:rsidRPr="003232D5">
              <w:rPr>
                <w:lang w:val="en-US"/>
              </w:rPr>
              <w:t>electrolyser</w:t>
            </w:r>
            <w:proofErr w:type="spellEnd"/>
            <w:r w:rsidRPr="003232D5">
              <w:rPr>
                <w:lang w:val="en-US"/>
              </w:rPr>
              <w:t xml:space="preserve"> stacks</w:t>
            </w:r>
          </w:p>
          <w:p w:rsidRPr="003232D5" w:rsidR="008E3791" w:rsidP="003232D5" w:rsidRDefault="008E3791" w14:paraId="099C4E90" w14:textId="77777777" w14:noSpellErr="1">
            <w:pPr>
              <w:pStyle w:val="ListParagraph"/>
              <w:numPr>
                <w:ilvl w:val="0"/>
                <w:numId w:val="18"/>
              </w:numPr>
              <w:ind w:left="441" w:hanging="284"/>
              <w:rPr>
                <w:lang w:val="en-US"/>
              </w:rPr>
            </w:pPr>
            <w:r w:rsidRPr="003232D5">
              <w:rPr>
                <w:lang w:val="en-US"/>
              </w:rPr>
              <w:t>Power demand profile</w:t>
            </w:r>
          </w:p>
          <w:p w:rsidRPr="003232D5" w:rsidR="00B9633D" w:rsidP="003232D5" w:rsidRDefault="008E3791" w14:paraId="0FBCBB98" w14:textId="278C9EE2" w14:noSpellErr="1">
            <w:pPr>
              <w:pStyle w:val="ListParagraph"/>
              <w:numPr>
                <w:ilvl w:val="0"/>
                <w:numId w:val="18"/>
              </w:numPr>
              <w:ind w:left="441" w:hanging="284"/>
              <w:rPr>
                <w:lang w:val="en-US"/>
              </w:rPr>
            </w:pPr>
            <w:r w:rsidRPr="003232D5">
              <w:rPr>
                <w:lang w:val="en-US"/>
              </w:rPr>
              <w:t>Wind speed profile</w:t>
            </w:r>
          </w:p>
        </w:tc>
      </w:tr>
      <w:tr w:rsidRPr="001005DB" w:rsidR="00B9633D" w:rsidTr="473CF459" w14:paraId="63C926DE" w14:textId="77777777">
        <w:tc>
          <w:tcPr>
            <w:tcW w:w="1413" w:type="dxa"/>
            <w:tcMar/>
          </w:tcPr>
          <w:p w:rsidRPr="008E3791" w:rsidR="00B9633D" w:rsidP="6E4192E8" w:rsidRDefault="00B9633D" w14:paraId="0D417210" w14:textId="2AF57776" w14:noSpellErr="1">
            <w:pPr>
              <w:rPr>
                <w:b w:val="1"/>
                <w:bCs w:val="1"/>
                <w:lang w:val="en-US"/>
                <w:rPrChange w:author="Marcin Pilarczyk" w:date="2020-11-11T12:40:38.0181572" w:id="759935201">
                  <w:rPr/>
                </w:rPrChange>
              </w:rPr>
              <w:pPrChange w:author="Marcin Pilarczyk" w:date="2020-11-11T12:40:38.0181572" w:id="254540693">
                <w:pPr/>
              </w:pPrChange>
            </w:pPr>
            <w:r w:rsidRPr="6E4192E8">
              <w:rPr>
                <w:b w:val="1"/>
                <w:bCs w:val="1"/>
                <w:lang w:val="en-US"/>
                <w:rPrChange w:author="Marcin Pilarczyk" w:date="2020-11-11T12:40:38.0181572" w:id="1902051015">
                  <w:rPr>
                    <w:b/>
                    <w:lang w:val="en-US"/>
                  </w:rPr>
                </w:rPrChange>
              </w:rPr>
              <w:t>Outputs</w:t>
            </w:r>
          </w:p>
        </w:tc>
        <w:tc>
          <w:tcPr>
            <w:tcW w:w="3969" w:type="dxa"/>
            <w:tcMar/>
          </w:tcPr>
          <w:p w:rsidRPr="003232D5" w:rsidR="00B9633D" w:rsidP="003232D5" w:rsidRDefault="00B9633D" w14:paraId="4351DA9E" w14:textId="77777777" w14:noSpellErr="1">
            <w:pPr>
              <w:pStyle w:val="ListParagraph"/>
              <w:numPr>
                <w:ilvl w:val="0"/>
                <w:numId w:val="18"/>
              </w:numPr>
              <w:ind w:left="441" w:hanging="284"/>
              <w:rPr>
                <w:lang w:val="en-US"/>
              </w:rPr>
            </w:pPr>
            <w:r w:rsidRPr="003232D5">
              <w:rPr>
                <w:lang w:val="en-US"/>
              </w:rPr>
              <w:t>Size H2 storage</w:t>
            </w:r>
          </w:p>
          <w:p w:rsidRPr="003232D5" w:rsidR="00B9633D" w:rsidP="003232D5" w:rsidRDefault="00B9633D" w14:paraId="363CB365" w14:textId="77777777" w14:noSpellErr="1">
            <w:pPr>
              <w:pStyle w:val="ListParagraph"/>
              <w:numPr>
                <w:ilvl w:val="0"/>
                <w:numId w:val="18"/>
              </w:numPr>
              <w:ind w:left="441" w:hanging="284"/>
              <w:rPr>
                <w:lang w:val="en-US"/>
              </w:rPr>
            </w:pPr>
            <w:r w:rsidRPr="003232D5">
              <w:rPr>
                <w:lang w:val="en-US"/>
              </w:rPr>
              <w:t>Cumulative CO2 emissions</w:t>
            </w:r>
          </w:p>
          <w:p w:rsidRPr="003232D5" w:rsidR="00B9633D" w:rsidP="003232D5" w:rsidRDefault="00B9633D" w14:paraId="22C18829" w14:textId="433D3311">
            <w:pPr>
              <w:pStyle w:val="ListParagraph"/>
              <w:numPr>
                <w:ilvl w:val="0"/>
                <w:numId w:val="18"/>
              </w:numPr>
              <w:ind w:left="441" w:hanging="284"/>
              <w:rPr>
                <w:lang w:val="en-US"/>
              </w:rPr>
            </w:pPr>
            <w:r w:rsidRPr="003232D5">
              <w:rPr>
                <w:lang w:val="en-US"/>
              </w:rPr>
              <w:t xml:space="preserve">Size fuel cell and </w:t>
            </w:r>
            <w:proofErr w:type="spellStart"/>
            <w:r w:rsidRPr="003232D5">
              <w:rPr>
                <w:lang w:val="en-US"/>
              </w:rPr>
              <w:t>electrolyser</w:t>
            </w:r>
            <w:proofErr w:type="spellEnd"/>
            <w:r w:rsidRPr="003232D5">
              <w:rPr>
                <w:lang w:val="en-US"/>
              </w:rPr>
              <w:t xml:space="preserve"> stacks</w:t>
            </w:r>
          </w:p>
        </w:tc>
        <w:tc>
          <w:tcPr>
            <w:tcW w:w="3634" w:type="dxa"/>
            <w:tcMar/>
          </w:tcPr>
          <w:p w:rsidRPr="003232D5" w:rsidR="008E3791" w:rsidP="003232D5" w:rsidRDefault="008E3791" w14:paraId="165745D7" w14:textId="77777777" w14:noSpellErr="1">
            <w:pPr>
              <w:pStyle w:val="ListParagraph"/>
              <w:numPr>
                <w:ilvl w:val="0"/>
                <w:numId w:val="18"/>
              </w:numPr>
              <w:ind w:left="441" w:hanging="284"/>
              <w:rPr>
                <w:lang w:val="en-US"/>
              </w:rPr>
            </w:pPr>
            <w:r w:rsidRPr="003232D5">
              <w:rPr>
                <w:lang w:val="en-US"/>
              </w:rPr>
              <w:t>Max/min frequency deviation [Hz]</w:t>
            </w:r>
          </w:p>
          <w:p w:rsidRPr="003232D5" w:rsidR="00B9633D" w:rsidP="003232D5" w:rsidRDefault="008E3791" w14:paraId="75915725" w14:textId="2426DD3F" w14:noSpellErr="1">
            <w:pPr>
              <w:pStyle w:val="ListParagraph"/>
              <w:numPr>
                <w:ilvl w:val="0"/>
                <w:numId w:val="18"/>
              </w:numPr>
              <w:ind w:left="441" w:hanging="284"/>
              <w:rPr>
                <w:lang w:val="en-US"/>
              </w:rPr>
            </w:pPr>
            <w:r w:rsidRPr="003232D5">
              <w:rPr>
                <w:lang w:val="en-US"/>
              </w:rPr>
              <w:t>Max GT ramp rate [%/s]</w:t>
            </w:r>
          </w:p>
        </w:tc>
      </w:tr>
    </w:tbl>
    <w:p w:rsidR="00747B78" w:rsidP="00747B78" w:rsidRDefault="00747B78" w14:paraId="431CEC3B" w14:textId="7ECA962D">
      <w:pPr>
        <w:pStyle w:val="Heading2"/>
        <w:numPr>
          <w:ilvl w:val="0"/>
          <w:numId w:val="0"/>
        </w:numPr>
        <w:ind w:left="576" w:hanging="576"/>
        <w:rPr>
          <w:lang w:val="en-US"/>
        </w:rPr>
      </w:pPr>
    </w:p>
    <w:p w:rsidR="00747B78" w:rsidP="00747B78" w:rsidRDefault="00747B78" w14:paraId="3CF04970" w14:textId="793F26E1" w14:noSpellErr="1">
      <w:pPr>
        <w:rPr>
          <w:lang w:val="en-US"/>
        </w:rPr>
      </w:pPr>
      <w:r w:rsidRPr="00747B78">
        <w:rPr>
          <w:lang w:val="en-US"/>
        </w:rPr>
        <w:t>An integrated model of the proposed system was developed combining sub-models of the process</w:t>
      </w:r>
      <w:r>
        <w:rPr>
          <w:lang w:val="en-US"/>
        </w:rPr>
        <w:t xml:space="preserve"> </w:t>
      </w:r>
      <w:r w:rsidRPr="00747B78">
        <w:rPr>
          <w:lang w:val="en-US"/>
        </w:rPr>
        <w:t>and the electric grid components. This integrated model allows designing the hybrid energy system for</w:t>
      </w:r>
      <w:r w:rsidRPr="00747B78">
        <w:rPr>
          <w:rFonts w:ascii="NimbusSanL-Regu" w:hAnsi="NimbusSanL-Regu" w:cs="NimbusSanL-Regu"/>
          <w:sz w:val="20"/>
          <w:szCs w:val="20"/>
          <w:lang w:val="en-US"/>
        </w:rPr>
        <w:t xml:space="preserve"> </w:t>
      </w:r>
      <w:r w:rsidRPr="00747B78">
        <w:rPr>
          <w:lang w:val="en-US"/>
        </w:rPr>
        <w:t>maximum process performance, while simultaneously verifying the stable operation of the offshore grid.</w:t>
      </w:r>
      <w:r w:rsidRPr="00747B78">
        <w:rPr>
          <w:rFonts w:ascii="NimbusSanL-Regu" w:hAnsi="NimbusSanL-Regu" w:cs="NimbusSanL-Regu"/>
          <w:sz w:val="20"/>
          <w:szCs w:val="20"/>
          <w:lang w:val="en-US"/>
        </w:rPr>
        <w:t xml:space="preserve"> </w:t>
      </w:r>
      <w:r w:rsidRPr="00747B78">
        <w:rPr>
          <w:lang w:val="en-US"/>
        </w:rPr>
        <w:t>This approach not only helps avoiding designs that would prove operationally unfeasible, but actively</w:t>
      </w:r>
      <w:r w:rsidRPr="00747B78">
        <w:rPr>
          <w:rFonts w:ascii="NimbusSanL-Regu" w:hAnsi="NimbusSanL-Regu" w:cs="NimbusSanL-Regu"/>
          <w:sz w:val="20"/>
          <w:szCs w:val="20"/>
          <w:lang w:val="en-US"/>
        </w:rPr>
        <w:t xml:space="preserve"> </w:t>
      </w:r>
      <w:r w:rsidRPr="00747B78">
        <w:rPr>
          <w:lang w:val="en-US"/>
        </w:rPr>
        <w:t>directs the design process towards optimal solutions by considering the mutual influence of the process and</w:t>
      </w:r>
      <w:r w:rsidRPr="00747B78">
        <w:rPr>
          <w:rFonts w:ascii="NimbusSanL-Regu" w:hAnsi="NimbusSanL-Regu" w:cs="NimbusSanL-Regu"/>
          <w:sz w:val="20"/>
          <w:szCs w:val="20"/>
          <w:lang w:val="en-US"/>
        </w:rPr>
        <w:t xml:space="preserve"> </w:t>
      </w:r>
      <w:r w:rsidRPr="00747B78">
        <w:rPr>
          <w:lang w:val="en-US"/>
        </w:rPr>
        <w:t>the electric domains.</w:t>
      </w:r>
      <w:r>
        <w:rPr>
          <w:lang w:val="en-US"/>
        </w:rPr>
        <w:t xml:space="preserve"> </w:t>
      </w:r>
      <w:r w:rsidRPr="00747B78">
        <w:rPr>
          <w:lang w:val="en-US"/>
        </w:rPr>
        <w:t xml:space="preserve">Figure </w:t>
      </w:r>
      <w:r>
        <w:rPr>
          <w:lang w:val="en-US"/>
        </w:rPr>
        <w:t>W</w:t>
      </w:r>
      <w:r w:rsidRPr="00747B78">
        <w:rPr>
          <w:lang w:val="en-US"/>
        </w:rPr>
        <w:t xml:space="preserve"> gives an overview of the design approach based on the integrated model. More details are</w:t>
      </w:r>
      <w:r w:rsidRPr="00747B78">
        <w:rPr>
          <w:rFonts w:ascii="NimbusSanL-Regu" w:hAnsi="NimbusSanL-Regu" w:cs="NimbusSanL-Regu"/>
          <w:sz w:val="20"/>
          <w:szCs w:val="20"/>
          <w:lang w:val="en-US"/>
        </w:rPr>
        <w:t xml:space="preserve"> </w:t>
      </w:r>
      <w:r w:rsidRPr="00747B78">
        <w:rPr>
          <w:lang w:val="en-US"/>
        </w:rPr>
        <w:t>presented in the following sections.</w:t>
      </w:r>
    </w:p>
    <w:p w:rsidRPr="00747B78" w:rsidR="00747B78" w:rsidP="00747B78" w:rsidRDefault="00747B78" w14:paraId="55A47CF5" w14:textId="26B20652">
      <w:pPr>
        <w:autoSpaceDE w:val="0"/>
        <w:autoSpaceDN w:val="0"/>
        <w:adjustRightInd w:val="0"/>
        <w:spacing w:before="0" w:after="0" w:line="240" w:lineRule="auto"/>
        <w:jc w:val="left"/>
        <w:rPr>
          <w:lang w:val="en-US"/>
        </w:rPr>
      </w:pPr>
      <w:r>
        <w:rPr>
          <w:noProof/>
          <w:lang w:eastAsia="nb-NO"/>
        </w:rPr>
        <w:lastRenderedPageBreak/>
        <w:drawing>
          <wp:inline distT="0" distB="0" distL="0" distR="0" wp14:anchorId="16A93DA1" wp14:editId="67CE28BC">
            <wp:extent cx="5731510" cy="3728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28085"/>
                    </a:xfrm>
                    <a:prstGeom prst="rect">
                      <a:avLst/>
                    </a:prstGeom>
                  </pic:spPr>
                </pic:pic>
              </a:graphicData>
            </a:graphic>
          </wp:inline>
        </w:drawing>
      </w:r>
    </w:p>
    <w:p w:rsidR="00747B78" w:rsidP="00DF0186" w:rsidRDefault="00747B78" w14:paraId="0B4EED4E" w14:textId="0BEA3407" w14:noSpellErr="1">
      <w:pPr>
        <w:jc w:val="center"/>
        <w:rPr>
          <w:lang w:val="en-US"/>
        </w:rPr>
      </w:pPr>
      <w:r w:rsidRPr="6C636A78">
        <w:rPr>
          <w:lang w:val="en-US"/>
        </w:rPr>
        <w:t xml:space="preserve">Fig. </w:t>
      </w:r>
      <w:r>
        <w:rPr>
          <w:lang w:val="en-US"/>
        </w:rPr>
        <w:t>W</w:t>
      </w:r>
      <w:r w:rsidRPr="6C636A78">
        <w:rPr>
          <w:lang w:val="en-US"/>
        </w:rPr>
        <w:t xml:space="preserve">. </w:t>
      </w:r>
      <w:r>
        <w:rPr>
          <w:lang w:val="en-US"/>
        </w:rPr>
        <w:t>Flowchart of the proposed design methodology combining models of the process and electric domains.</w:t>
      </w:r>
    </w:p>
    <w:p w:rsidR="00747B78" w:rsidP="00747B78" w:rsidRDefault="00747B78" w14:paraId="154261F1" w14:textId="18234497">
      <w:pPr>
        <w:rPr>
          <w:lang w:val="en-US"/>
        </w:rPr>
      </w:pPr>
    </w:p>
    <w:p w:rsidRPr="00747B78" w:rsidR="00747B78" w:rsidP="00747B78" w:rsidRDefault="00747B78" w14:paraId="1C0B0171" w14:textId="77777777">
      <w:pPr>
        <w:rPr>
          <w:lang w:val="en-US"/>
        </w:rPr>
      </w:pPr>
    </w:p>
    <w:p w:rsidR="00D3109F" w:rsidP="00747B78" w:rsidRDefault="003232D5" w14:paraId="441A5B3E" w14:textId="1E69277F" w14:noSpellErr="1">
      <w:pPr>
        <w:pStyle w:val="Heading2"/>
        <w:rPr>
          <w:lang w:val="en-US"/>
        </w:rPr>
      </w:pPr>
      <w:bookmarkStart w:name="_Toc55481642" w:id="68"/>
      <w:r>
        <w:rPr>
          <w:lang w:val="en-US"/>
        </w:rPr>
        <w:t>Long-term analysis</w:t>
      </w:r>
      <w:bookmarkEnd w:id="68"/>
    </w:p>
    <w:p w:rsidR="002858EC" w:rsidP="6C636A78" w:rsidRDefault="6C636A78" w14:paraId="119C11E6" w14:textId="2D8E3880" w14:noSpellErr="1">
      <w:pPr>
        <w:rPr>
          <w:lang w:val="en-US"/>
        </w:rPr>
      </w:pPr>
      <w:r w:rsidRPr="6C636A78">
        <w:rPr>
          <w:lang w:val="en-US"/>
        </w:rPr>
        <w:t>The overall structure of RBT along with options changeable by the user is depicted in fig. X.</w:t>
      </w:r>
    </w:p>
    <w:p w:rsidR="6C636A78" w:rsidP="6C636A78" w:rsidRDefault="6C636A78" w14:paraId="0CEB4599" w14:textId="6AB2B62A">
      <w:commentRangeStart w:id="69"/>
      <w:commentRangeStart w:id="70"/>
      <w:r>
        <w:rPr>
          <w:noProof/>
          <w:lang w:eastAsia="nb-NO"/>
        </w:rPr>
        <w:drawing>
          <wp:inline distT="0" distB="0" distL="0" distR="0" wp14:anchorId="068D2F3E" wp14:editId="3A162C1B">
            <wp:extent cx="5372100" cy="1343025"/>
            <wp:effectExtent l="0" t="0" r="0" b="0"/>
            <wp:docPr id="8289348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2100" cy="1343025"/>
                    </a:xfrm>
                    <a:prstGeom prst="rect">
                      <a:avLst/>
                    </a:prstGeom>
                  </pic:spPr>
                </pic:pic>
              </a:graphicData>
            </a:graphic>
          </wp:inline>
        </w:drawing>
      </w:r>
      <w:commentRangeEnd w:id="69"/>
      <w:r w:rsidR="000A2DE4">
        <w:rPr>
          <w:rStyle w:val="CommentReference"/>
        </w:rPr>
        <w:commentReference w:id="69"/>
      </w:r>
      <w:commentRangeEnd w:id="70"/>
      <w:r w:rsidR="00953D25">
        <w:rPr>
          <w:rStyle w:val="CommentReference"/>
        </w:rPr>
        <w:commentReference w:id="70"/>
      </w:r>
    </w:p>
    <w:p w:rsidR="6C636A78" w:rsidP="6C636A78" w:rsidRDefault="6C636A78" w14:paraId="10777AAE" w14:textId="6417B67A" w14:noSpellErr="1">
      <w:pPr>
        <w:rPr>
          <w:lang w:val="en-US"/>
        </w:rPr>
      </w:pPr>
      <w:r w:rsidRPr="6C636A78">
        <w:rPr>
          <w:lang w:val="en-US"/>
        </w:rPr>
        <w:t>Fig. X. Options changeable by the user in RBT.</w:t>
      </w:r>
    </w:p>
    <w:p w:rsidR="6C636A78" w:rsidP="6C636A78" w:rsidRDefault="6C636A78" w14:paraId="4EB38EB3" w14:textId="1875D176" w14:noSpellErr="1">
      <w:pPr>
        <w:rPr>
          <w:lang w:val="en-US"/>
        </w:rPr>
      </w:pPr>
      <w:r w:rsidRPr="6C636A78">
        <w:rPr>
          <w:lang w:val="en-US"/>
        </w:rPr>
        <w:t xml:space="preserve">To </w:t>
      </w:r>
      <w:r w:rsidR="00252BAA">
        <w:rPr>
          <w:lang w:val="en-US"/>
        </w:rPr>
        <w:t>create</w:t>
      </w:r>
      <w:r w:rsidRPr="6C636A78">
        <w:rPr>
          <w:lang w:val="en-US"/>
        </w:rPr>
        <w:t xml:space="preserve"> </w:t>
      </w:r>
      <w:r w:rsidRPr="6C636A78" w:rsidR="00893AED">
        <w:rPr>
          <w:lang w:val="en-US"/>
        </w:rPr>
        <w:t>a</w:t>
      </w:r>
      <w:r w:rsidRPr="6C636A78">
        <w:rPr>
          <w:lang w:val="en-US"/>
        </w:rPr>
        <w:t xml:space="preserve"> universal tool it is envisioned that user can select the following options and inputs in RBT. Such approach allows to provide a wide scope of application of the tool and tailor the calculation outputs to user's needs. The following table </w:t>
      </w:r>
      <w:r w:rsidR="00893AED">
        <w:rPr>
          <w:lang w:val="en-US"/>
        </w:rPr>
        <w:t xml:space="preserve">Y </w:t>
      </w:r>
      <w:r w:rsidRPr="6C636A78">
        <w:rPr>
          <w:lang w:val="en-US"/>
        </w:rPr>
        <w:t xml:space="preserve">specifies the details of the changeable options in </w:t>
      </w:r>
      <w:r w:rsidR="00893AED">
        <w:rPr>
          <w:lang w:val="en-US"/>
        </w:rPr>
        <w:t xml:space="preserve">inputs to </w:t>
      </w:r>
      <w:r w:rsidRPr="6C636A78">
        <w:rPr>
          <w:lang w:val="en-US"/>
        </w:rPr>
        <w:t>RBT according to Fig. X.</w:t>
      </w:r>
    </w:p>
    <w:p w:rsidRPr="00252BAA" w:rsidR="00252BAA" w:rsidP="00747B78" w:rsidRDefault="00252BAA" w14:paraId="4977B065" w14:textId="1739291A">
      <w:pPr>
        <w:spacing w:before="0" w:line="259" w:lineRule="auto"/>
        <w:jc w:val="left"/>
        <w:rPr>
          <w:lang w:val="en-US"/>
        </w:rPr>
        <w:sectPr w:rsidRPr="00252BAA" w:rsidR="00252BAA" w:rsidSect="00965513">
          <w:sectPrChange w:author="Marcin Pilarczyk" w:date="2020-11-11T12:40:38.0181572" w:id="772727765">
            <w:sectPr w:rsidRPr="00252BAA" w:rsidR="00252BAA" w:rsidSect="00965513">
              <w:pgSz w:w="11906" w:h="16838"/>
              <w:pgMar w:top="1440" w:right="1440" w:bottom="1440" w:left="1440" w:header="708" w:footer="422" w:gutter="0"/>
              <w:cols w:space="708"/>
              <w:titlePg/>
              <w:docGrid w:linePitch="360"/>
            </w:sectPr>
          </w:sectPrChange>
          <w:headerReference w:type="even" r:id="rId21"/>
          <w:headerReference w:type="default" r:id="rId22"/>
          <w:footerReference w:type="even" r:id="rId23"/>
          <w:footerReference w:type="default" r:id="rId24"/>
          <w:headerReference w:type="first" r:id="rId25"/>
          <w:footerReference w:type="first" r:id="rId26"/>
          <w:pgSz w:w="11906" w:h="16838" w:orient="portrait"/>
          <w:pgMar w:top="1440" w:right="1440" w:bottom="1440" w:left="1440" w:header="708" w:footer="422" w:gutter="0"/>
          <w:cols w:space="708"/>
          <w:titlePg/>
          <w:docGrid w:linePitch="360"/>
        </w:sectPr>
      </w:pPr>
    </w:p>
    <w:p w:rsidRPr="00DF0186" w:rsidR="00252BAA" w:rsidP="6E4192E8" w:rsidRDefault="003232D5" w14:paraId="600A2D94" w14:textId="42A20BDE" w14:noSpellErr="1">
      <w:pPr>
        <w:spacing w:before="0" w:line="259" w:lineRule="auto"/>
        <w:jc w:val="left"/>
        <w:rPr>
          <w:i w:val="1"/>
          <w:iCs w:val="1"/>
          <w:lang w:val="en-US"/>
          <w:rPrChange w:author="Marcin Pilarczyk" w:date="2020-11-11T12:40:38.0181572" w:id="750294639">
            <w:rPr/>
          </w:rPrChange>
        </w:rPr>
        <w:pPrChange w:author="Marcin Pilarczyk" w:date="2020-11-11T12:40:38.0181572" w:id="1027699789">
          <w:pPr>
            <w:jc w:val="left"/>
          </w:pPr>
        </w:pPrChange>
      </w:pPr>
      <w:commentRangeStart w:id="71"/>
      <w:r>
        <w:rPr>
          <w:lang w:val="en-US"/>
        </w:rPr>
        <w:lastRenderedPageBreak/>
        <w:t xml:space="preserve">Table Y. Inputs </w:t>
      </w:r>
      <w:commentRangeEnd w:id="71"/>
      <w:r w:rsidR="00953D25">
        <w:rPr>
          <w:rStyle w:val="CommentReference"/>
        </w:rPr>
        <w:commentReference w:id="71"/>
      </w:r>
      <w:r>
        <w:rPr>
          <w:lang w:val="en-US"/>
        </w:rPr>
        <w:t xml:space="preserve">specification to </w:t>
      </w:r>
      <w:r w:rsidR="00DF0186">
        <w:rPr>
          <w:lang w:val="en-US"/>
        </w:rPr>
        <w:t>integrated model in User Interface</w:t>
      </w:r>
      <w:r>
        <w:rPr>
          <w:lang w:val="en-US"/>
        </w:rPr>
        <w:t xml:space="preserve">. </w:t>
      </w:r>
      <w:r w:rsidRPr="6E4192E8">
        <w:rPr>
          <w:i w:val="1"/>
          <w:iCs w:val="1"/>
          <w:lang w:val="en-US"/>
          <w:rPrChange w:author="Marcin Pilarczyk" w:date="2020-11-11T12:40:38.0181572" w:id="584142362">
            <w:rPr>
              <w:i/>
              <w:lang w:val="en-US"/>
            </w:rPr>
          </w:rPrChange>
        </w:rPr>
        <w:t xml:space="preserve">Legend: </w:t>
      </w:r>
      <w:r w:rsidRPr="6E4192E8">
        <w:rPr>
          <w:i w:val="1"/>
          <w:iCs w:val="1"/>
          <w:shd w:val="clear" w:color="auto" w:fill="BDD6EE" w:themeFill="accent1" w:themeFillTint="66"/>
          <w:lang w:val="en-US"/>
          <w:rPrChange w:author="Marcin Pilarczyk" w:date="2020-11-11T12:40:38.0181572" w:id="742522922">
            <w:rPr>
              <w:i/>
              <w:shd w:val="clear" w:color="auto" w:fill="BDD6EE" w:themeFill="accent1" w:themeFillTint="66"/>
              <w:lang w:val="en-US"/>
            </w:rPr>
          </w:rPrChange>
        </w:rPr>
        <w:t>Predefined model</w:t>
      </w:r>
      <w:r w:rsidRPr="6E4192E8">
        <w:rPr>
          <w:i w:val="1"/>
          <w:iCs w:val="1"/>
          <w:lang w:val="en-US"/>
          <w:rPrChange w:author="Marcin Pilarczyk" w:date="2020-11-11T12:40:38.0181572" w:id="1654335171">
            <w:rPr>
              <w:i/>
              <w:lang w:val="en-US"/>
            </w:rPr>
          </w:rPrChange>
        </w:rPr>
        <w:t xml:space="preserve">; </w:t>
      </w:r>
      <w:r w:rsidRPr="6E4192E8">
        <w:rPr>
          <w:i w:val="1"/>
          <w:iCs w:val="1"/>
          <w:shd w:val="clear" w:color="auto" w:fill="FFE599" w:themeFill="accent4" w:themeFillTint="66"/>
          <w:lang w:val="en-US"/>
          <w:rPrChange w:author="Marcin Pilarczyk" w:date="2020-11-11T12:40:38.0181572" w:id="1389386238">
            <w:rPr>
              <w:i/>
              <w:shd w:val="clear" w:color="auto" w:fill="FFE599" w:themeFill="accent4" w:themeFillTint="66"/>
              <w:lang w:val="en-US"/>
            </w:rPr>
          </w:rPrChange>
        </w:rPr>
        <w:t>Model defined by user</w:t>
      </w:r>
      <w:r w:rsidRPr="6E4192E8">
        <w:rPr>
          <w:i w:val="1"/>
          <w:iCs w:val="1"/>
          <w:lang w:val="en-US"/>
          <w:rPrChange w:author="Marcin Pilarczyk" w:date="2020-11-11T12:40:38.0181572" w:id="1007429687">
            <w:rPr>
              <w:i/>
              <w:lang w:val="en-US"/>
            </w:rPr>
          </w:rPrChange>
        </w:rPr>
        <w:t xml:space="preserve">; </w:t>
      </w:r>
      <w:r w:rsidRPr="6E4192E8">
        <w:rPr>
          <w:i w:val="1"/>
          <w:iCs w:val="1"/>
          <w:shd w:val="clear" w:color="auto" w:fill="9CC2E5" w:themeFill="accent1" w:themeFillTint="99"/>
          <w:lang w:val="en-US"/>
          <w:rPrChange w:author="Marcin Pilarczyk" w:date="2020-11-11T12:40:38.0181572" w:id="494826758">
            <w:rPr>
              <w:i/>
              <w:shd w:val="clear" w:color="auto" w:fill="9CC2E5" w:themeFill="accent1" w:themeFillTint="99"/>
              <w:lang w:val="en-US"/>
            </w:rPr>
          </w:rPrChange>
        </w:rPr>
        <w:t>Predefined and changeable value.</w:t>
      </w:r>
    </w:p>
    <w:tbl>
      <w:tblPr>
        <w:tblW w:w="0" w:type="auto"/>
        <w:tblCellMar>
          <w:left w:w="70" w:type="dxa"/>
          <w:right w:w="70" w:type="dxa"/>
        </w:tblCellMar>
        <w:tblLook w:val="04A0" w:firstRow="1" w:lastRow="0" w:firstColumn="1" w:lastColumn="0" w:noHBand="0" w:noVBand="1"/>
      </w:tblPr>
      <w:tblGrid>
        <w:gridCol w:w="372"/>
        <w:gridCol w:w="2616"/>
        <w:gridCol w:w="1317"/>
        <w:gridCol w:w="2765"/>
        <w:gridCol w:w="2265"/>
        <w:gridCol w:w="1559"/>
        <w:gridCol w:w="3044"/>
      </w:tblGrid>
      <w:tr w:rsidRPr="003232D5" w:rsidR="008379B3" w:rsidTr="473CF459" w14:paraId="78CFB1E6" w14:textId="77777777">
        <w:trPr>
          <w:trHeight w:val="315"/>
        </w:trPr>
        <w:tc>
          <w:tcPr>
            <w:tcW w:w="0" w:type="auto"/>
            <w:tcBorders>
              <w:top w:val="single" w:color="auto" w:sz="8" w:space="0"/>
              <w:left w:val="single" w:color="auto" w:sz="8" w:space="0"/>
              <w:bottom w:val="single" w:color="auto" w:sz="4" w:space="0"/>
              <w:right w:val="single" w:color="auto" w:sz="4" w:space="0"/>
            </w:tcBorders>
            <w:shd w:val="clear" w:color="auto" w:fill="auto"/>
            <w:noWrap/>
            <w:tcMar/>
            <w:vAlign w:val="bottom"/>
            <w:hideMark/>
            <w:tcPrChange w:author="Erick Fernando Alves" w:date="2020-11-13T09:31:10.8490243" w:id="916268884">
              <w:tcPr>
                <w:tcW w:w="0" w:type="auto"/>
                <w:tcBorders>
                  <w:top w:val="single" w:color="auto" w:sz="8" w:space="0"/>
                  <w:left w:val="single" w:color="auto" w:sz="8" w:space="0"/>
                  <w:bottom w:val="single" w:color="auto" w:sz="4" w:space="0"/>
                  <w:right w:val="single" w:color="auto" w:sz="4" w:space="0"/>
                </w:tcBorders>
                <w:shd w:val="clear" w:color="auto" w:fill="auto"/>
                <w:noWrap/>
                <w:hideMark/>
              </w:tcPr>
            </w:tcPrChange>
          </w:tcPr>
          <w:p w:rsidRPr="003232D5" w:rsidR="003232D5" w:rsidP="473CF459" w:rsidRDefault="003232D5" w14:paraId="683F2365" w14:textId="77777777">
            <w:pPr>
              <w:spacing w:before="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1504272388">
                  <w:rPr/>
                </w:rPrChange>
              </w:rPr>
              <w:pPrChange w:author="Erick Fernando Alves" w:date="2020-11-13T09:31:10.8490243" w:id="380034490">
                <w:pPr>
                  <w:jc w:val="left"/>
                </w:pPr>
              </w:pPrChange>
            </w:pPr>
            <w:r w:rsidRPr="6E4192E8">
              <w:rPr>
                <w:rFonts w:ascii="Calibri" w:hAnsi="Calibri" w:eastAsia="Times New Roman" w:cs="Calibri"/>
                <w:color w:val="000000"/>
                <w:sz w:val="18"/>
                <w:szCs w:val="18"/>
                <w:lang w:val="en-US" w:eastAsia="nb-NO"/>
                <w:rPrChange w:author="Marcin Pilarczyk" w:date="2020-11-11T12:40:38.0181572" w:id="1229227659">
                  <w:rPr>
                    <w:rFonts w:ascii="Calibri" w:hAnsi="Calibri" w:eastAsia="Times New Roman" w:cs="Calibri"/>
                    <w:color w:val="000000"/>
                    <w:sz w:val="18"/>
                    <w:lang w:val="en-US" w:eastAsia="nb-NO"/>
                  </w:rPr>
                </w:rPrChange>
              </w:rPr>
              <w:t> </w:t>
            </w:r>
          </w:p>
        </w:tc>
        <w:tc>
          <w:tcPr>
            <w:tcW w:w="0" w:type="auto"/>
            <w:tcBorders>
              <w:top w:val="single" w:color="auto" w:sz="8" w:space="0"/>
              <w:left w:val="nil"/>
              <w:bottom w:val="nil"/>
              <w:right w:val="single" w:color="auto" w:sz="4" w:space="0"/>
            </w:tcBorders>
            <w:shd w:val="clear" w:color="auto" w:fill="auto"/>
            <w:noWrap/>
            <w:tcMar/>
            <w:vAlign w:val="bottom"/>
            <w:hideMark/>
            <w:tcPrChange w:author="Erick Fernando Alves" w:date="2020-11-13T09:31:10.8490243" w:id="2076808467">
              <w:tcPr>
                <w:tcW w:w="0" w:type="auto"/>
                <w:tcBorders>
                  <w:top w:val="single" w:color="auto" w:sz="8" w:space="0"/>
                  <w:left w:val="nil"/>
                  <w:bottom w:val="nil"/>
                  <w:right w:val="single" w:color="auto" w:sz="4" w:space="0"/>
                </w:tcBorders>
                <w:shd w:val="clear" w:color="auto" w:fill="auto"/>
                <w:noWrap/>
                <w:hideMark/>
              </w:tcPr>
            </w:tcPrChange>
          </w:tcPr>
          <w:p w:rsidRPr="003232D5" w:rsidR="003232D5" w:rsidP="6E4192E8" w:rsidRDefault="003232D5" w14:paraId="593DC85C" w14:textId="77777777" w14:noSpellErr="1">
            <w:pPr>
              <w:spacing w:before="0" w:after="0" w:line="240" w:lineRule="auto"/>
              <w:jc w:val="center"/>
              <w:rPr>
                <w:rFonts w:ascii="Calibri" w:hAnsi="Calibri" w:eastAsia="Times New Roman" w:cs="Calibri"/>
                <w:b w:val="1"/>
                <w:bCs w:val="1"/>
                <w:color w:val="000000"/>
                <w:sz w:val="18"/>
                <w:szCs w:val="18"/>
                <w:lang w:val="en-US" w:eastAsia="nb-NO"/>
                <w:rPrChange w:author="Marcin Pilarczyk" w:date="2020-11-11T12:40:38.0181572" w:id="362190673">
                  <w:rPr/>
                </w:rPrChange>
              </w:rPr>
              <w:pPrChange w:author="Marcin Pilarczyk" w:date="2020-11-11T12:40:38.0181572" w:id="432730629">
                <w:pPr>
                  <w:jc w:val="center"/>
                </w:pPr>
              </w:pPrChange>
            </w:pPr>
            <w:r w:rsidRPr="6E4192E8">
              <w:rPr>
                <w:rFonts w:ascii="Calibri" w:hAnsi="Calibri" w:eastAsia="Times New Roman" w:cs="Calibri"/>
                <w:b w:val="1"/>
                <w:bCs w:val="1"/>
                <w:color w:val="000000"/>
                <w:sz w:val="18"/>
                <w:szCs w:val="18"/>
                <w:lang w:val="en-US" w:eastAsia="nb-NO"/>
                <w:rPrChange w:author="Marcin Pilarczyk" w:date="2020-11-11T12:40:38.0181572" w:id="1741241082">
                  <w:rPr>
                    <w:rFonts w:ascii="Calibri" w:hAnsi="Calibri" w:eastAsia="Times New Roman" w:cs="Calibri"/>
                    <w:b/>
                    <w:bCs/>
                    <w:color w:val="000000"/>
                    <w:sz w:val="18"/>
                    <w:lang w:val="en-US" w:eastAsia="nb-NO"/>
                  </w:rPr>
                </w:rPrChange>
              </w:rPr>
              <w:t>1st Level Option [Yes/No]</w:t>
            </w:r>
          </w:p>
        </w:tc>
        <w:tc>
          <w:tcPr>
            <w:tcW w:w="0" w:type="auto"/>
            <w:gridSpan w:val="2"/>
            <w:tcBorders>
              <w:top w:val="single" w:color="auto" w:sz="8" w:space="0"/>
              <w:left w:val="nil"/>
              <w:bottom w:val="nil"/>
              <w:right w:val="single" w:color="auto" w:sz="4" w:space="0"/>
            </w:tcBorders>
            <w:shd w:val="clear" w:color="auto" w:fill="auto"/>
            <w:noWrap/>
            <w:tcMar/>
            <w:vAlign w:val="bottom"/>
            <w:hideMark/>
            <w:tcPrChange w:author="Erick Fernando Alves" w:date="2020-11-13T09:31:10.8490243" w:id="1806731607">
              <w:tcPr>
                <w:tcW w:w="0" w:type="auto"/>
                <w:gridSpan w:val="2"/>
                <w:tcBorders>
                  <w:top w:val="single" w:color="auto" w:sz="8" w:space="0"/>
                  <w:left w:val="nil"/>
                  <w:bottom w:val="nil"/>
                  <w:right w:val="single" w:color="auto" w:sz="4" w:space="0"/>
                </w:tcBorders>
                <w:shd w:val="clear" w:color="auto" w:fill="auto"/>
                <w:noWrap/>
                <w:hideMark/>
              </w:tcPr>
            </w:tcPrChange>
          </w:tcPr>
          <w:p w:rsidRPr="003232D5" w:rsidR="003232D5" w:rsidP="6E4192E8" w:rsidRDefault="003232D5" w14:paraId="323C5620" w14:textId="77777777" w14:noSpellErr="1">
            <w:pPr>
              <w:spacing w:before="0" w:after="0" w:line="240" w:lineRule="auto"/>
              <w:jc w:val="center"/>
              <w:rPr>
                <w:rFonts w:ascii="Calibri" w:hAnsi="Calibri" w:eastAsia="Times New Roman" w:cs="Calibri"/>
                <w:b w:val="1"/>
                <w:bCs w:val="1"/>
                <w:color w:val="000000"/>
                <w:sz w:val="18"/>
                <w:szCs w:val="18"/>
                <w:lang w:eastAsia="nb-NO"/>
                <w:rPrChange w:author="Marcin Pilarczyk" w:date="2020-11-11T12:40:38.0181572" w:id="635413276">
                  <w:rPr/>
                </w:rPrChange>
              </w:rPr>
              <w:pPrChange w:author="Marcin Pilarczyk" w:date="2020-11-11T12:40:38.0181572" w:id="1036580055">
                <w:pPr>
                  <w:jc w:val="center"/>
                </w:pPr>
              </w:pPrChange>
            </w:pPr>
            <w:r w:rsidRPr="6E4192E8">
              <w:rPr>
                <w:rFonts w:ascii="Calibri" w:hAnsi="Calibri" w:eastAsia="Times New Roman" w:cs="Calibri"/>
                <w:b w:val="1"/>
                <w:bCs w:val="1"/>
                <w:color w:val="000000"/>
                <w:sz w:val="18"/>
                <w:szCs w:val="18"/>
                <w:lang w:eastAsia="nb-NO"/>
                <w:rPrChange w:author="Marcin Pilarczyk" w:date="2020-11-11T12:40:38.0181572" w:id="289797965">
                  <w:rPr>
                    <w:rFonts w:ascii="Calibri" w:hAnsi="Calibri" w:eastAsia="Times New Roman" w:cs="Calibri"/>
                    <w:b/>
                    <w:bCs/>
                    <w:color w:val="000000"/>
                    <w:sz w:val="18"/>
                    <w:lang w:eastAsia="nb-NO"/>
                  </w:rPr>
                </w:rPrChange>
              </w:rPr>
              <w:t>2nd Level Option Options</w:t>
            </w:r>
          </w:p>
        </w:tc>
        <w:tc>
          <w:tcPr>
            <w:tcW w:w="0" w:type="auto"/>
            <w:tcBorders>
              <w:top w:val="single" w:color="auto" w:sz="8" w:space="0"/>
              <w:left w:val="nil"/>
              <w:bottom w:val="nil"/>
              <w:right w:val="single" w:color="auto" w:sz="4" w:space="0"/>
            </w:tcBorders>
            <w:shd w:val="clear" w:color="auto" w:fill="auto"/>
            <w:noWrap/>
            <w:tcMar/>
            <w:vAlign w:val="bottom"/>
            <w:hideMark/>
            <w:tcPrChange w:author="Erick Fernando Alves" w:date="2020-11-13T09:31:10.8490243" w:id="1659154210">
              <w:tcPr>
                <w:tcW w:w="0" w:type="auto"/>
                <w:tcBorders>
                  <w:top w:val="single" w:color="auto" w:sz="8" w:space="0"/>
                  <w:left w:val="nil"/>
                  <w:bottom w:val="nil"/>
                  <w:right w:val="single" w:color="auto" w:sz="4" w:space="0"/>
                </w:tcBorders>
                <w:shd w:val="clear" w:color="auto" w:fill="auto"/>
                <w:noWrap/>
                <w:hideMark/>
              </w:tcPr>
            </w:tcPrChange>
          </w:tcPr>
          <w:p w:rsidRPr="003232D5" w:rsidR="003232D5" w:rsidP="473CF459" w:rsidRDefault="003232D5" w14:paraId="4FC0E842" w14:textId="77777777" w14:noSpellErr="1">
            <w:pPr>
              <w:spacing w:before="0" w:after="0" w:line="240" w:lineRule="auto"/>
              <w:jc w:val="center"/>
              <w:rPr>
                <w:rFonts w:ascii="Calibri" w:hAnsi="Calibri" w:eastAsia="Times New Roman" w:cs="Calibri"/>
                <w:b w:val="1"/>
                <w:bCs w:val="1"/>
                <w:color w:val="000000"/>
                <w:sz w:val="18"/>
                <w:szCs w:val="18"/>
                <w:lang w:eastAsia="nb-NO"/>
                <w:rPrChange w:author="Erick Fernando Alves" w:date="2020-11-13T09:31:10.8490243" w:id="86310993">
                  <w:rPr/>
                </w:rPrChange>
              </w:rPr>
              <w:pPrChange w:author="Erick Fernando Alves" w:date="2020-11-13T09:31:10.8490243" w:id="995269285">
                <w:pPr>
                  <w:jc w:val="center"/>
                </w:pPr>
              </w:pPrChange>
            </w:pPr>
            <w:r w:rsidRPr="473CF459">
              <w:rPr>
                <w:rFonts w:ascii="Calibri" w:hAnsi="Calibri" w:eastAsia="Times New Roman" w:cs="Calibri"/>
                <w:b w:val="1"/>
                <w:bCs w:val="1"/>
                <w:color w:val="000000"/>
                <w:sz w:val="18"/>
                <w:szCs w:val="18"/>
                <w:lang w:eastAsia="nb-NO"/>
                <w:rPrChange w:author="Erick Fernando Alves" w:date="2020-11-13T09:31:10.8490243" w:id="664357796">
                  <w:rPr>
                    <w:rFonts w:ascii="Calibri" w:hAnsi="Calibri" w:eastAsia="Times New Roman" w:cs="Calibri"/>
                    <w:b/>
                    <w:bCs/>
                    <w:color w:val="000000"/>
                    <w:sz w:val="18"/>
                    <w:lang w:eastAsia="nb-NO"/>
                  </w:rPr>
                </w:rPrChange>
              </w:rPr>
              <w:t>3rd Level Option Options</w:t>
            </w:r>
          </w:p>
        </w:tc>
        <w:tc>
          <w:tcPr>
            <w:tcW w:w="0" w:type="auto"/>
            <w:tcBorders>
              <w:top w:val="single" w:color="auto" w:sz="8" w:space="0"/>
              <w:left w:val="nil"/>
              <w:bottom w:val="nil"/>
              <w:right w:val="single" w:color="auto" w:sz="4" w:space="0"/>
            </w:tcBorders>
            <w:shd w:val="clear" w:color="auto" w:fill="auto"/>
            <w:noWrap/>
            <w:tcMar/>
            <w:vAlign w:val="bottom"/>
            <w:hideMark/>
            <w:tcPrChange w:author="Erick Fernando Alves" w:date="2020-11-13T09:31:10.8490243" w:id="1099917629">
              <w:tcPr>
                <w:tcW w:w="0" w:type="auto"/>
                <w:tcBorders>
                  <w:top w:val="single" w:color="auto" w:sz="8" w:space="0"/>
                  <w:left w:val="nil"/>
                  <w:bottom w:val="nil"/>
                  <w:right w:val="single" w:color="auto" w:sz="4" w:space="0"/>
                </w:tcBorders>
                <w:shd w:val="clear" w:color="auto" w:fill="auto"/>
                <w:noWrap/>
                <w:hideMark/>
              </w:tcPr>
            </w:tcPrChange>
          </w:tcPr>
          <w:p w:rsidRPr="003232D5" w:rsidR="003232D5" w:rsidP="6E4192E8" w:rsidRDefault="003232D5" w14:paraId="369B15A0" w14:textId="77777777" w14:noSpellErr="1">
            <w:pPr>
              <w:spacing w:before="0" w:after="0" w:line="240" w:lineRule="auto"/>
              <w:jc w:val="center"/>
              <w:rPr>
                <w:rFonts w:ascii="Calibri" w:hAnsi="Calibri" w:eastAsia="Times New Roman" w:cs="Calibri"/>
                <w:b w:val="1"/>
                <w:bCs w:val="1"/>
                <w:color w:val="000000"/>
                <w:sz w:val="18"/>
                <w:szCs w:val="18"/>
                <w:lang w:eastAsia="nb-NO"/>
                <w:rPrChange w:author="Marcin Pilarczyk" w:date="2020-11-11T12:40:38.0181572" w:id="2104959629">
                  <w:rPr/>
                </w:rPrChange>
              </w:rPr>
              <w:pPrChange w:author="Marcin Pilarczyk" w:date="2020-11-11T12:40:38.0181572" w:id="1367064879">
                <w:pPr>
                  <w:jc w:val="center"/>
                </w:pPr>
              </w:pPrChange>
            </w:pPr>
            <w:r w:rsidRPr="6E4192E8">
              <w:rPr>
                <w:rFonts w:ascii="Calibri" w:hAnsi="Calibri" w:eastAsia="Times New Roman" w:cs="Calibri"/>
                <w:b w:val="1"/>
                <w:bCs w:val="1"/>
                <w:color w:val="000000"/>
                <w:sz w:val="18"/>
                <w:szCs w:val="18"/>
                <w:lang w:eastAsia="nb-NO"/>
                <w:rPrChange w:author="Marcin Pilarczyk" w:date="2020-11-11T12:40:38.0181572" w:id="460427612">
                  <w:rPr>
                    <w:rFonts w:ascii="Calibri" w:hAnsi="Calibri" w:eastAsia="Times New Roman" w:cs="Calibri"/>
                    <w:b/>
                    <w:bCs/>
                    <w:color w:val="000000"/>
                    <w:sz w:val="18"/>
                    <w:lang w:eastAsia="nb-NO"/>
                  </w:rPr>
                </w:rPrChange>
              </w:rPr>
              <w:t>4th Level Option</w:t>
            </w:r>
          </w:p>
        </w:tc>
        <w:tc>
          <w:tcPr>
            <w:tcW w:w="0" w:type="auto"/>
            <w:tcBorders>
              <w:top w:val="single" w:color="auto" w:sz="8" w:space="0"/>
              <w:left w:val="nil"/>
              <w:bottom w:val="nil"/>
              <w:right w:val="single" w:color="auto" w:sz="8" w:space="0"/>
            </w:tcBorders>
            <w:shd w:val="clear" w:color="auto" w:fill="auto"/>
            <w:noWrap/>
            <w:tcMar/>
            <w:vAlign w:val="bottom"/>
            <w:hideMark/>
            <w:tcPrChange w:author="Erick Fernando Alves" w:date="2020-11-13T09:31:10.8490243" w:id="406119430">
              <w:tcPr>
                <w:tcW w:w="0" w:type="auto"/>
                <w:tcBorders>
                  <w:top w:val="single" w:color="auto" w:sz="8" w:space="0"/>
                  <w:left w:val="nil"/>
                  <w:bottom w:val="nil"/>
                  <w:right w:val="single" w:color="auto" w:sz="8" w:space="0"/>
                </w:tcBorders>
                <w:shd w:val="clear" w:color="auto" w:fill="auto"/>
                <w:noWrap/>
                <w:hideMark/>
              </w:tcPr>
            </w:tcPrChange>
          </w:tcPr>
          <w:p w:rsidRPr="003232D5" w:rsidR="003232D5" w:rsidP="473CF459" w:rsidRDefault="003232D5" w14:paraId="7699794F" w14:textId="77777777">
            <w:pPr>
              <w:spacing w:before="0" w:after="0" w:line="240" w:lineRule="auto"/>
              <w:jc w:val="center"/>
              <w:rPr>
                <w:rFonts w:ascii="Calibri" w:hAnsi="Calibri" w:eastAsia="Times New Roman" w:cs="Calibri"/>
                <w:b w:val="1"/>
                <w:bCs w:val="1"/>
                <w:color w:val="000000" w:themeColor="text1" w:themeTint="FF" w:themeShade="FF"/>
                <w:sz w:val="18"/>
                <w:szCs w:val="18"/>
                <w:lang w:eastAsia="nb-NO"/>
                <w:rPrChange w:author="Erick Fernando Alves" w:date="2020-11-13T09:31:10.8490243" w:id="454450619">
                  <w:rPr/>
                </w:rPrChange>
              </w:rPr>
              <w:pPrChange w:author="Erick Fernando Alves" w:date="2020-11-13T09:31:10.8490243" w:id="1024125406">
                <w:pPr>
                  <w:jc w:val="center"/>
                </w:pPr>
              </w:pPrChange>
            </w:pPr>
            <w:proofErr w:type="spellStart"/>
            <w:r w:rsidRPr="6E4192E8">
              <w:rPr>
                <w:rFonts w:ascii="Calibri" w:hAnsi="Calibri" w:eastAsia="Times New Roman" w:cs="Calibri"/>
                <w:b w:val="1"/>
                <w:bCs w:val="1"/>
                <w:color w:val="000000"/>
                <w:sz w:val="18"/>
                <w:szCs w:val="18"/>
                <w:lang w:eastAsia="nb-NO"/>
                <w:rPrChange w:author="Marcin Pilarczyk" w:date="2020-11-11T12:40:38.0181572" w:id="1765620056">
                  <w:rPr>
                    <w:rFonts w:ascii="Calibri" w:hAnsi="Calibri" w:eastAsia="Times New Roman" w:cs="Calibri"/>
                    <w:b/>
                    <w:bCs/>
                    <w:color w:val="000000"/>
                    <w:sz w:val="18"/>
                    <w:lang w:eastAsia="nb-NO"/>
                  </w:rPr>
                </w:rPrChange>
              </w:rPr>
              <w:t>Comment</w:t>
            </w:r>
            <w:proofErr w:type="spellEnd"/>
          </w:p>
        </w:tc>
      </w:tr>
      <w:tr w:rsidRPr="001005DB" w:rsidR="008379B3" w:rsidTr="473CF459" w14:paraId="4DD578D6" w14:textId="77777777">
        <w:trPr>
          <w:trHeight w:val="600"/>
        </w:trPr>
        <w:tc>
          <w:tcPr>
            <w:tcW w:w="0" w:type="auto"/>
            <w:vMerge w:val="restart"/>
            <w:tcBorders>
              <w:top w:val="nil"/>
              <w:left w:val="single" w:color="auto" w:sz="8" w:space="0"/>
              <w:bottom w:val="single" w:color="auto" w:sz="4" w:space="0"/>
              <w:right w:val="nil"/>
            </w:tcBorders>
            <w:shd w:val="clear" w:color="auto" w:fill="auto"/>
            <w:tcMar/>
            <w:textDirection w:val="btLr"/>
            <w:vAlign w:val="center"/>
            <w:hideMark/>
            <w:tcPrChange w:author="Erick Fernando Alves" w:date="2020-11-13T09:31:10.8490243" w:id="1657638287">
              <w:tcPr>
                <w:tcW w:w="0" w:type="auto"/>
                <w:vMerge w:val="restart"/>
                <w:tcBorders>
                  <w:top w:val="nil"/>
                  <w:left w:val="single" w:color="auto" w:sz="8" w:space="0"/>
                  <w:bottom w:val="single" w:color="auto" w:sz="4" w:space="0"/>
                  <w:right w:val="nil"/>
                </w:tcBorders>
                <w:shd w:val="clear" w:color="auto" w:fill="auto"/>
                <w:textDirection w:val="btLr"/>
                <w:hideMark/>
              </w:tcPr>
            </w:tcPrChange>
          </w:tcPr>
          <w:p w:rsidRPr="003232D5" w:rsidR="003232D5" w:rsidP="001005DB" w:rsidRDefault="003232D5" w14:paraId="52E8BB77" w14:textId="77777777">
            <w:pPr>
              <w:spacing w:before="0" w:after="0" w:line="240" w:lineRule="auto"/>
              <w:jc w:val="center"/>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HES-OFF component models</w:t>
            </w:r>
          </w:p>
        </w:tc>
        <w:tc>
          <w:tcPr>
            <w:tcW w:w="0" w:type="auto"/>
            <w:vMerge w:val="restart"/>
            <w:tcBorders>
              <w:top w:val="single" w:color="auto" w:sz="8" w:space="0"/>
              <w:left w:val="single" w:color="auto" w:sz="8" w:space="0"/>
              <w:bottom w:val="single" w:color="000000" w:themeColor="text1" w:sz="8" w:space="0"/>
              <w:right w:val="single" w:color="auto" w:sz="8" w:space="0"/>
            </w:tcBorders>
            <w:shd w:val="clear" w:color="auto" w:fill="auto"/>
            <w:noWrap/>
            <w:tcMar/>
            <w:vAlign w:val="center"/>
            <w:hideMark/>
            <w:tcPrChange w:author="Erick Fernando Alves" w:date="2020-11-13T09:31:10.8490243" w:id="144143241">
              <w:tcPr>
                <w:tcW w:w="0" w:type="auto"/>
                <w:vMerge w:val="restart"/>
                <w:tcBorders>
                  <w:top w:val="single" w:color="auto" w:sz="8" w:space="0"/>
                  <w:left w:val="single" w:color="auto" w:sz="8" w:space="0"/>
                  <w:bottom w:val="single" w:color="000000" w:sz="8" w:space="0"/>
                  <w:right w:val="single" w:color="auto" w:sz="8" w:space="0"/>
                </w:tcBorders>
                <w:shd w:val="clear" w:color="auto" w:fill="auto"/>
                <w:noWrap/>
                <w:hideMark/>
              </w:tcPr>
            </w:tcPrChange>
          </w:tcPr>
          <w:p w:rsidRPr="008379B3" w:rsidR="008379B3" w:rsidP="6E4192E8" w:rsidRDefault="003232D5" w14:paraId="1BF361B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814555417">
                  <w:rPr/>
                </w:rPrChange>
              </w:rPr>
              <w:pPrChange w:author="Marcin Pilarczyk" w:date="2020-11-11T12:40:38.0181572" w:id="1677143244">
                <w:pPr>
                  <w:jc w:val="left"/>
                </w:pPr>
              </w:pPrChange>
            </w:pPr>
            <w:r w:rsidRPr="6E4192E8">
              <w:rPr>
                <w:rFonts w:ascii="Calibri" w:hAnsi="Calibri" w:eastAsia="Times New Roman" w:cs="Calibri"/>
                <w:color w:val="000000"/>
                <w:sz w:val="18"/>
                <w:szCs w:val="18"/>
                <w:lang w:val="en-US" w:eastAsia="nb-NO"/>
                <w:rPrChange w:author="Marcin Pilarczyk" w:date="2020-11-11T12:40:38.0181572" w:id="464887353">
                  <w:rPr>
                    <w:rFonts w:ascii="Calibri" w:hAnsi="Calibri" w:eastAsia="Times New Roman" w:cs="Calibri"/>
                    <w:color w:val="000000"/>
                    <w:sz w:val="18"/>
                    <w:lang w:val="en-US" w:eastAsia="nb-NO"/>
                  </w:rPr>
                </w:rPrChange>
              </w:rPr>
              <w:t>Gas turbine [Yes</w:t>
            </w:r>
            <w:r w:rsidRPr="6E4192E8" w:rsidR="008379B3">
              <w:rPr>
                <w:rFonts w:ascii="Calibri" w:hAnsi="Calibri" w:eastAsia="Times New Roman" w:cs="Calibri"/>
                <w:color w:val="000000"/>
                <w:sz w:val="18"/>
                <w:szCs w:val="18"/>
                <w:lang w:val="en-US" w:eastAsia="nb-NO"/>
                <w:rPrChange w:author="Marcin Pilarczyk" w:date="2020-11-11T12:40:38.0181572" w:id="804690462">
                  <w:rPr>
                    <w:rFonts w:ascii="Calibri" w:hAnsi="Calibri" w:eastAsia="Times New Roman" w:cs="Calibri"/>
                    <w:color w:val="000000"/>
                    <w:sz w:val="18"/>
                    <w:lang w:val="en-US" w:eastAsia="nb-NO"/>
                  </w:rPr>
                </w:rPrChange>
              </w:rPr>
              <w:t>;</w:t>
            </w:r>
          </w:p>
          <w:p w:rsidRPr="008379B3" w:rsidR="008379B3" w:rsidP="6E4192E8" w:rsidRDefault="008379B3" w14:paraId="0DF99848"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2132589519">
                  <w:rPr/>
                </w:rPrChange>
              </w:rPr>
              <w:pPrChange w:author="Marcin Pilarczyk" w:date="2020-11-11T12:40:38.0181572" w:id="691152886">
                <w:pPr>
                  <w:jc w:val="left"/>
                </w:pPr>
              </w:pPrChange>
            </w:pPr>
            <w:r w:rsidRPr="6E4192E8">
              <w:rPr>
                <w:rFonts w:ascii="Calibri" w:hAnsi="Calibri" w:eastAsia="Times New Roman" w:cs="Calibri"/>
                <w:color w:val="000000"/>
                <w:sz w:val="18"/>
                <w:szCs w:val="18"/>
                <w:lang w:val="en-US" w:eastAsia="nb-NO"/>
                <w:rPrChange w:author="Marcin Pilarczyk" w:date="2020-11-11T12:40:38.0181572" w:id="1628152167">
                  <w:rPr>
                    <w:rFonts w:ascii="Calibri" w:hAnsi="Calibri" w:eastAsia="Times New Roman" w:cs="Calibri"/>
                    <w:color w:val="000000"/>
                    <w:sz w:val="18"/>
                    <w:lang w:val="en-US" w:eastAsia="nb-NO"/>
                  </w:rPr>
                </w:rPrChange>
              </w:rPr>
              <w:t xml:space="preserve">Yes – estimate the number </w:t>
            </w:r>
          </w:p>
          <w:p w:rsidRPr="003232D5" w:rsidR="003232D5" w:rsidP="6E4192E8" w:rsidRDefault="008379B3" w14:paraId="456CA842" w14:textId="0020AA50"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1061362893">
                  <w:rPr/>
                </w:rPrChange>
              </w:rPr>
              <w:pPrChange w:author="Marcin Pilarczyk" w:date="2020-11-11T12:40:38.0181572" w:id="100903054">
                <w:pPr>
                  <w:jc w:val="left"/>
                </w:pPr>
              </w:pPrChange>
            </w:pPr>
            <w:r w:rsidRPr="6E4192E8">
              <w:rPr>
                <w:rFonts w:ascii="Calibri" w:hAnsi="Calibri" w:eastAsia="Times New Roman" w:cs="Calibri"/>
                <w:color w:val="000000"/>
                <w:sz w:val="18"/>
                <w:szCs w:val="18"/>
                <w:lang w:val="en-US" w:eastAsia="nb-NO"/>
                <w:rPrChange w:author="Marcin Pilarczyk" w:date="2020-11-11T12:40:38.0181572" w:id="1311454867">
                  <w:rPr>
                    <w:rFonts w:ascii="Calibri" w:hAnsi="Calibri" w:eastAsia="Times New Roman" w:cs="Calibri"/>
                    <w:color w:val="000000"/>
                    <w:sz w:val="18"/>
                    <w:lang w:val="en-US" w:eastAsia="nb-NO"/>
                  </w:rPr>
                </w:rPrChange>
              </w:rPr>
              <w:t>model of GTs]</w:t>
            </w:r>
          </w:p>
        </w:tc>
        <w:tc>
          <w:tcPr>
            <w:tcW w:w="0" w:type="auto"/>
            <w:gridSpan w:val="2"/>
            <w:vMerge w:val="restart"/>
            <w:tcBorders>
              <w:top w:val="single" w:color="auto" w:sz="8" w:space="0"/>
              <w:left w:val="nil"/>
              <w:bottom w:val="single" w:color="000000" w:themeColor="text1" w:sz="8" w:space="0"/>
              <w:right w:val="single" w:color="auto" w:sz="4" w:space="0"/>
            </w:tcBorders>
            <w:shd w:val="clear" w:color="auto" w:fill="auto"/>
            <w:noWrap/>
            <w:tcMar/>
            <w:vAlign w:val="center"/>
            <w:hideMark/>
            <w:tcPrChange w:author="Erick Fernando Alves" w:date="2020-11-13T09:31:10.8490243" w:id="1093985719">
              <w:tcPr>
                <w:tcW w:w="0" w:type="auto"/>
                <w:gridSpan w:val="2"/>
                <w:vMerge w:val="restart"/>
                <w:tcBorders>
                  <w:top w:val="single" w:color="auto" w:sz="8" w:space="0"/>
                  <w:left w:val="nil"/>
                  <w:bottom w:val="single" w:color="000000" w:sz="8" w:space="0"/>
                  <w:right w:val="single" w:color="auto" w:sz="4" w:space="0"/>
                </w:tcBorders>
                <w:shd w:val="clear" w:color="auto" w:fill="auto"/>
                <w:noWrap/>
                <w:hideMark/>
              </w:tcPr>
            </w:tcPrChange>
          </w:tcPr>
          <w:p w:rsidRPr="003232D5" w:rsidR="003232D5" w:rsidP="6E4192E8" w:rsidRDefault="003232D5" w14:paraId="747FD89F" w14:textId="77777777"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980451948">
                  <w:rPr/>
                </w:rPrChange>
              </w:rPr>
              <w:pPrChange w:author="Marcin Pilarczyk" w:date="2020-11-11T12:40:38.0181572" w:id="1367664516">
                <w:pPr>
                  <w:jc w:val="left"/>
                </w:pPr>
              </w:pPrChange>
            </w:pPr>
            <w:commentRangeStart w:id="72"/>
            <w:r w:rsidRPr="6E4192E8">
              <w:rPr>
                <w:rFonts w:ascii="Calibri" w:hAnsi="Calibri" w:eastAsia="Times New Roman" w:cs="Calibri"/>
                <w:color w:val="000000"/>
                <w:sz w:val="18"/>
                <w:szCs w:val="18"/>
                <w:lang w:eastAsia="nb-NO"/>
                <w:rPrChange w:author="Marcin Pilarczyk" w:date="2020-11-11T12:40:38.0181572" w:id="1233555414">
                  <w:rPr>
                    <w:rFonts w:ascii="Calibri" w:hAnsi="Calibri" w:eastAsia="Times New Roman" w:cs="Calibri"/>
                    <w:color w:val="000000"/>
                    <w:sz w:val="18"/>
                    <w:lang w:eastAsia="nb-NO"/>
                  </w:rPr>
                </w:rPrChange>
              </w:rPr>
              <w:t>Quantity [1,2]</w:t>
            </w:r>
            <w:commentRangeEnd w:id="72"/>
            <w:r w:rsidR="008379B3">
              <w:rPr>
                <w:rStyle w:val="CommentReference"/>
              </w:rPr>
              <w:commentReference w:id="72"/>
            </w:r>
          </w:p>
        </w:tc>
        <w:tc>
          <w:tcPr>
            <w:tcW w:w="0" w:type="auto"/>
            <w:vMerge w:val="restart"/>
            <w:tcBorders>
              <w:top w:val="single" w:color="auto" w:sz="8" w:space="0"/>
              <w:left w:val="single" w:color="auto" w:sz="4" w:space="0"/>
              <w:bottom w:val="single" w:color="auto" w:sz="4" w:space="0"/>
              <w:right w:val="single" w:color="auto" w:sz="4" w:space="0"/>
            </w:tcBorders>
            <w:shd w:val="clear" w:color="auto" w:fill="DDEBF7"/>
            <w:tcMar/>
            <w:vAlign w:val="center"/>
            <w:hideMark/>
            <w:tcPrChange w:author="Erick Fernando Alves" w:date="2020-11-13T09:31:10.8490243" w:id="318382398">
              <w:tcPr>
                <w:tcW w:w="0" w:type="auto"/>
                <w:vMerge w:val="restart"/>
                <w:tcBorders>
                  <w:top w:val="single" w:color="auto" w:sz="8" w:space="0"/>
                  <w:left w:val="single" w:color="auto" w:sz="4" w:space="0"/>
                  <w:bottom w:val="single" w:color="auto" w:sz="4" w:space="0"/>
                  <w:right w:val="single" w:color="auto" w:sz="4" w:space="0"/>
                </w:tcBorders>
                <w:shd w:val="clear" w:color="000000" w:fill="DDEBF7"/>
                <w:hideMark/>
              </w:tcPr>
            </w:tcPrChange>
          </w:tcPr>
          <w:p w:rsidRPr="003232D5" w:rsidR="003232D5" w:rsidP="6E4192E8" w:rsidRDefault="003232D5" w14:paraId="67A6342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398968445">
                  <w:rPr/>
                </w:rPrChange>
              </w:rPr>
              <w:pPrChange w:author="Marcin Pilarczyk" w:date="2020-11-11T12:40:38.0181572" w:id="1097707745">
                <w:pPr>
                  <w:jc w:val="left"/>
                </w:pPr>
              </w:pPrChange>
            </w:pPr>
            <w:r w:rsidRPr="6E4192E8">
              <w:rPr>
                <w:rFonts w:ascii="Calibri" w:hAnsi="Calibri" w:eastAsia="Times New Roman" w:cs="Calibri"/>
                <w:color w:val="000000"/>
                <w:sz w:val="18"/>
                <w:szCs w:val="18"/>
                <w:lang w:val="en-US" w:eastAsia="nb-NO"/>
                <w:rPrChange w:author="Marcin Pilarczyk" w:date="2020-11-11T12:40:38.0181572" w:id="862596759">
                  <w:rPr>
                    <w:rFonts w:ascii="Calibri" w:hAnsi="Calibri" w:eastAsia="Times New Roman" w:cs="Calibri"/>
                    <w:color w:val="000000"/>
                    <w:sz w:val="18"/>
                    <w:lang w:val="en-US" w:eastAsia="nb-NO"/>
                  </w:rPr>
                </w:rPrChange>
              </w:rPr>
              <w:t>LM2500+G4 [No, 0; Yes, 1; Yes, 2]</w:t>
            </w:r>
          </w:p>
        </w:tc>
        <w:tc>
          <w:tcPr>
            <w:tcW w:w="0" w:type="auto"/>
            <w:tcBorders>
              <w:top w:val="single" w:color="auto" w:sz="8" w:space="0"/>
              <w:left w:val="nil"/>
              <w:bottom w:val="single" w:color="auto" w:sz="4" w:space="0"/>
              <w:right w:val="single" w:color="auto" w:sz="4" w:space="0"/>
            </w:tcBorders>
            <w:shd w:val="clear" w:color="auto" w:fill="9BC2E6"/>
            <w:tcMar/>
            <w:vAlign w:val="center"/>
            <w:hideMark/>
            <w:tcPrChange w:author="Erick Fernando Alves" w:date="2020-11-13T09:31:10.8490243" w:id="2024108554">
              <w:tcPr>
                <w:tcW w:w="0" w:type="auto"/>
                <w:tcBorders>
                  <w:top w:val="single" w:color="auto" w:sz="8" w:space="0"/>
                  <w:left w:val="nil"/>
                  <w:bottom w:val="single" w:color="auto" w:sz="4" w:space="0"/>
                  <w:right w:val="single" w:color="auto" w:sz="4" w:space="0"/>
                </w:tcBorders>
                <w:shd w:val="clear" w:color="000000" w:fill="9BC2E6"/>
                <w:hideMark/>
              </w:tcPr>
            </w:tcPrChange>
          </w:tcPr>
          <w:p w:rsidRPr="003232D5" w:rsidR="003232D5" w:rsidP="6E4192E8" w:rsidRDefault="003232D5" w14:paraId="6E2AFD9A" w14:textId="77777777"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124521925">
                  <w:rPr/>
                </w:rPrChange>
              </w:rPr>
              <w:pPrChange w:author="Marcin Pilarczyk" w:date="2020-11-11T12:40:38.0181572" w:id="1365444285">
                <w:pPr>
                  <w:jc w:val="left"/>
                </w:pPr>
              </w:pPrChange>
            </w:pPr>
            <w:r w:rsidRPr="6E4192E8">
              <w:rPr>
                <w:rFonts w:ascii="Calibri" w:hAnsi="Calibri" w:eastAsia="Times New Roman" w:cs="Calibri"/>
                <w:color w:val="000000"/>
                <w:sz w:val="18"/>
                <w:szCs w:val="18"/>
                <w:lang w:val="en-US" w:eastAsia="nb-NO"/>
                <w:rPrChange w:author="Marcin Pilarczyk" w:date="2020-11-11T12:40:38.0181572" w:id="93288287">
                  <w:rPr>
                    <w:rFonts w:ascii="Calibri" w:hAnsi="Calibri" w:eastAsia="Times New Roman" w:cs="Calibri"/>
                    <w:color w:val="000000"/>
                    <w:sz w:val="18"/>
                    <w:lang w:val="en-US" w:eastAsia="nb-NO"/>
                  </w:rPr>
                </w:rPrChange>
              </w:rPr>
              <w:t xml:space="preserve">Max. vol% content of H2 in fuel [% value; default 20 vol.% </w:t>
            </w:r>
            <w:r w:rsidRPr="6E4192E8">
              <w:rPr>
                <w:rFonts w:ascii="Calibri" w:hAnsi="Calibri" w:eastAsia="Times New Roman" w:cs="Calibri"/>
                <w:color w:val="000000"/>
                <w:sz w:val="18"/>
                <w:szCs w:val="18"/>
                <w:lang w:eastAsia="nb-NO"/>
                <w:rPrChange w:author="Marcin Pilarczyk" w:date="2020-11-11T12:40:38.0181572" w:id="1612253050">
                  <w:rPr>
                    <w:rFonts w:ascii="Calibri" w:hAnsi="Calibri" w:eastAsia="Times New Roman" w:cs="Calibri"/>
                    <w:color w:val="000000"/>
                    <w:sz w:val="18"/>
                    <w:lang w:eastAsia="nb-NO"/>
                  </w:rPr>
                </w:rPrChange>
              </w:rPr>
              <w:t>]</w:t>
            </w:r>
          </w:p>
        </w:tc>
        <w:tc>
          <w:tcPr>
            <w:tcW w:w="0" w:type="auto"/>
            <w:vMerge w:val="restart"/>
            <w:tcBorders>
              <w:top w:val="single" w:color="auto" w:sz="8" w:space="0"/>
              <w:left w:val="single" w:color="auto" w:sz="4" w:space="0"/>
              <w:bottom w:val="single" w:color="000000" w:themeColor="text1" w:sz="8" w:space="0"/>
              <w:right w:val="single" w:color="auto" w:sz="8" w:space="0"/>
            </w:tcBorders>
            <w:shd w:val="clear" w:color="auto" w:fill="auto"/>
            <w:tcMar/>
            <w:vAlign w:val="center"/>
            <w:hideMark/>
            <w:tcPrChange w:author="Erick Fernando Alves" w:date="2020-11-13T09:31:10.8490243" w:id="1261057202">
              <w:tcPr>
                <w:tcW w:w="0" w:type="auto"/>
                <w:vMerge w:val="restart"/>
                <w:tcBorders>
                  <w:top w:val="single" w:color="auto" w:sz="8" w:space="0"/>
                  <w:left w:val="single" w:color="auto" w:sz="4" w:space="0"/>
                  <w:bottom w:val="single" w:color="000000" w:sz="8" w:space="0"/>
                  <w:right w:val="single" w:color="auto" w:sz="8" w:space="0"/>
                </w:tcBorders>
                <w:shd w:val="clear" w:color="auto" w:fill="auto"/>
                <w:hideMark/>
              </w:tcPr>
            </w:tcPrChange>
          </w:tcPr>
          <w:p w:rsidRPr="003232D5" w:rsidR="003232D5" w:rsidP="6E4192E8" w:rsidRDefault="003232D5" w14:paraId="024FE374"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282095310">
                  <w:rPr/>
                </w:rPrChange>
              </w:rPr>
              <w:pPrChange w:author="Marcin Pilarczyk" w:date="2020-11-11T12:40:38.0181572" w:id="1696859189">
                <w:pPr>
                  <w:jc w:val="left"/>
                </w:pPr>
              </w:pPrChange>
            </w:pPr>
            <w:r w:rsidRPr="6E4192E8">
              <w:rPr>
                <w:rFonts w:ascii="Calibri" w:hAnsi="Calibri" w:eastAsia="Times New Roman" w:cs="Calibri"/>
                <w:color w:val="000000"/>
                <w:sz w:val="18"/>
                <w:szCs w:val="18"/>
                <w:lang w:val="en-US" w:eastAsia="nb-NO"/>
                <w:rPrChange w:author="Marcin Pilarczyk" w:date="2020-11-11T12:40:38.0181572" w:id="1631708380">
                  <w:rPr>
                    <w:rFonts w:ascii="Calibri" w:hAnsi="Calibri" w:eastAsia="Times New Roman" w:cs="Calibri"/>
                    <w:color w:val="000000"/>
                    <w:sz w:val="18"/>
                    <w:lang w:val="en-US" w:eastAsia="nb-NO"/>
                  </w:rPr>
                </w:rPrChange>
              </w:rPr>
              <w:t>GT is a obligatory component. User can specify number and model of GT. GT max. ramp rate and volumetric content of H2 co-fed to GT is predefined but user has freedom to introduce own values.</w:t>
            </w:r>
          </w:p>
        </w:tc>
      </w:tr>
      <w:tr w:rsidRPr="001005DB" w:rsidR="008379B3" w:rsidTr="473CF459" w14:paraId="2A5160F2"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11897D38"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62957ECB"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1C2E2D75"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4" w:space="0"/>
              <w:bottom w:val="single" w:color="auto" w:sz="4" w:space="0"/>
              <w:right w:val="single" w:color="auto" w:sz="4" w:space="0"/>
            </w:tcBorders>
            <w:vAlign w:val="center"/>
            <w:hideMark/>
          </w:tcPr>
          <w:p w:rsidRPr="003232D5" w:rsidR="003232D5" w:rsidP="001005DB" w:rsidRDefault="003232D5" w14:paraId="329290B6"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22321359">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3BC65A3A"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876690349">
                  <w:rPr/>
                </w:rPrChange>
              </w:rPr>
              <w:pPrChange w:author="Marcin Pilarczyk" w:date="2020-11-11T12:40:38.0181572" w:id="1058994260">
                <w:pPr>
                  <w:jc w:val="left"/>
                </w:pPr>
              </w:pPrChange>
            </w:pPr>
            <w:r w:rsidRPr="6E4192E8">
              <w:rPr>
                <w:rFonts w:ascii="Calibri" w:hAnsi="Calibri" w:eastAsia="Times New Roman" w:cs="Calibri"/>
                <w:color w:val="000000"/>
                <w:sz w:val="18"/>
                <w:szCs w:val="18"/>
                <w:lang w:val="en-US" w:eastAsia="nb-NO"/>
                <w:rPrChange w:author="Marcin Pilarczyk" w:date="2020-11-11T12:40:38.0181572" w:id="601310257">
                  <w:rPr>
                    <w:rFonts w:ascii="Calibri" w:hAnsi="Calibri" w:eastAsia="Times New Roman" w:cs="Calibri"/>
                    <w:color w:val="000000"/>
                    <w:sz w:val="18"/>
                    <w:lang w:val="en-US" w:eastAsia="nb-NO"/>
                  </w:rPr>
                </w:rPrChange>
              </w:rPr>
              <w:t>Max. GT load [% value; default 90%]</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4380412E"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473CF459" w14:paraId="65C5D56F"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0F00F896"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334D4FB6"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37F7BBF4"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4" w:space="0"/>
              <w:bottom w:val="single" w:color="auto" w:sz="4" w:space="0"/>
              <w:right w:val="single" w:color="auto" w:sz="4" w:space="0"/>
            </w:tcBorders>
            <w:vAlign w:val="center"/>
            <w:hideMark/>
          </w:tcPr>
          <w:p w:rsidRPr="003232D5" w:rsidR="003232D5" w:rsidP="001005DB" w:rsidRDefault="003232D5" w14:paraId="35F25A61"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3574383">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2D8213CE"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085084418">
                  <w:rPr/>
                </w:rPrChange>
              </w:rPr>
              <w:pPrChange w:author="Marcin Pilarczyk" w:date="2020-11-11T12:40:38.0181572" w:id="1162930727">
                <w:pPr>
                  <w:jc w:val="left"/>
                </w:pPr>
              </w:pPrChange>
            </w:pPr>
            <w:r w:rsidRPr="6E4192E8">
              <w:rPr>
                <w:rFonts w:ascii="Calibri" w:hAnsi="Calibri" w:eastAsia="Times New Roman" w:cs="Calibri"/>
                <w:color w:val="000000"/>
                <w:sz w:val="18"/>
                <w:szCs w:val="18"/>
                <w:lang w:val="en-US" w:eastAsia="nb-NO"/>
                <w:rPrChange w:author="Marcin Pilarczyk" w:date="2020-11-11T12:40:38.0181572" w:id="1406114244">
                  <w:rPr>
                    <w:rFonts w:ascii="Calibri" w:hAnsi="Calibri" w:eastAsia="Times New Roman" w:cs="Calibri"/>
                    <w:color w:val="000000"/>
                    <w:sz w:val="18"/>
                    <w:lang w:val="en-US" w:eastAsia="nb-NO"/>
                  </w:rPr>
                </w:rPrChange>
              </w:rPr>
              <w:t>Min. GT load [% value; default 40%]</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723E9422"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473CF459" w14:paraId="79AB9A18" w14:textId="77777777">
        <w:trPr>
          <w:trHeight w:val="6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7199F18B"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39D442C1"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1F11B743"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4" w:space="0"/>
              <w:bottom w:val="single" w:color="auto" w:sz="4" w:space="0"/>
              <w:right w:val="single" w:color="auto" w:sz="4" w:space="0"/>
            </w:tcBorders>
            <w:vAlign w:val="center"/>
            <w:hideMark/>
          </w:tcPr>
          <w:p w:rsidRPr="003232D5" w:rsidR="003232D5" w:rsidP="001005DB" w:rsidRDefault="003232D5" w14:paraId="05B05451"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1722827675">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589F6C2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64097838">
                  <w:rPr/>
                </w:rPrChange>
              </w:rPr>
              <w:pPrChange w:author="Marcin Pilarczyk" w:date="2020-11-11T12:40:38.0181572" w:id="881522153">
                <w:pPr>
                  <w:jc w:val="left"/>
                </w:pPr>
              </w:pPrChange>
            </w:pPr>
            <w:r w:rsidRPr="6E4192E8">
              <w:rPr>
                <w:rFonts w:ascii="Calibri" w:hAnsi="Calibri" w:eastAsia="Times New Roman" w:cs="Calibri"/>
                <w:color w:val="000000"/>
                <w:sz w:val="18"/>
                <w:szCs w:val="18"/>
                <w:lang w:val="en-US" w:eastAsia="nb-NO"/>
                <w:rPrChange w:author="Marcin Pilarczyk" w:date="2020-11-11T12:40:38.0181572" w:id="1262253050">
                  <w:rPr>
                    <w:rFonts w:ascii="Calibri" w:hAnsi="Calibri" w:eastAsia="Times New Roman" w:cs="Calibri"/>
                    <w:color w:val="000000"/>
                    <w:sz w:val="18"/>
                    <w:lang w:val="en-US" w:eastAsia="nb-NO"/>
                  </w:rPr>
                </w:rPrChange>
              </w:rPr>
              <w:t>Max. GT ramp rate [value in %/s; default 14.7%/s]</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770443D8" w14:textId="77777777">
            <w:pPr>
              <w:spacing w:before="0" w:after="0" w:line="240" w:lineRule="auto"/>
              <w:jc w:val="left"/>
              <w:rPr>
                <w:rFonts w:ascii="Calibri" w:hAnsi="Calibri" w:eastAsia="Times New Roman" w:cs="Calibri"/>
                <w:color w:val="000000"/>
                <w:sz w:val="18"/>
                <w:lang w:val="en-US" w:eastAsia="nb-NO"/>
              </w:rPr>
            </w:pPr>
          </w:p>
        </w:tc>
      </w:tr>
      <w:tr w:rsidRPr="003232D5" w:rsidR="008379B3" w:rsidTr="473CF459" w14:paraId="110897E1" w14:textId="77777777">
        <w:trPr>
          <w:trHeight w:val="6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474388D3"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04E4D51B"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59D0271A" w14:textId="77777777">
            <w:pPr>
              <w:spacing w:before="0" w:after="0" w:line="240" w:lineRule="auto"/>
              <w:jc w:val="left"/>
              <w:rPr>
                <w:rFonts w:ascii="Calibri" w:hAnsi="Calibri" w:eastAsia="Times New Roman" w:cs="Calibri"/>
                <w:color w:val="000000"/>
                <w:sz w:val="18"/>
                <w:lang w:val="en-US" w:eastAsia="nb-NO"/>
              </w:rPr>
            </w:pPr>
          </w:p>
        </w:tc>
        <w:tc>
          <w:tcPr>
            <w:tcW w:w="0" w:type="auto"/>
            <w:vMerge w:val="restart"/>
            <w:tcBorders>
              <w:top w:val="nil"/>
              <w:left w:val="single" w:color="auto" w:sz="4" w:space="0"/>
              <w:bottom w:val="single" w:color="000000" w:themeColor="text1" w:sz="8" w:space="0"/>
              <w:right w:val="single" w:color="auto" w:sz="4" w:space="0"/>
            </w:tcBorders>
            <w:shd w:val="clear" w:color="auto" w:fill="DDEBF7"/>
            <w:tcMar/>
            <w:vAlign w:val="center"/>
            <w:hideMark/>
            <w:tcPrChange w:author="Erick Fernando Alves" w:date="2020-11-13T09:31:10.8490243" w:id="447624757">
              <w:tcPr>
                <w:tcW w:w="0" w:type="auto"/>
                <w:vMerge w:val="restart"/>
                <w:tcBorders>
                  <w:top w:val="nil"/>
                  <w:left w:val="single" w:color="auto" w:sz="4" w:space="0"/>
                  <w:bottom w:val="single" w:color="000000" w:sz="8" w:space="0"/>
                  <w:right w:val="single" w:color="auto" w:sz="4" w:space="0"/>
                </w:tcBorders>
                <w:shd w:val="clear" w:color="000000" w:fill="DDEBF7"/>
                <w:hideMark/>
              </w:tcPr>
            </w:tcPrChange>
          </w:tcPr>
          <w:p w:rsidRPr="003232D5" w:rsidR="003232D5" w:rsidP="6E4192E8" w:rsidRDefault="003232D5" w14:paraId="2178F66D" w14:textId="77777777">
            <w:pPr>
              <w:spacing w:before="0" w:after="0" w:line="240" w:lineRule="auto"/>
              <w:jc w:val="left"/>
              <w:rPr>
                <w:rFonts w:ascii="Calibri" w:hAnsi="Calibri" w:eastAsia="Times New Roman" w:cs="Calibri"/>
                <w:color w:val="000000"/>
                <w:sz w:val="18"/>
                <w:szCs w:val="18"/>
                <w:lang w:eastAsia="nb-NO"/>
                <w:rPrChange w:author="Marcin Pilarczyk" w:date="2020-11-11T12:40:38.0181572" w:id="2013845862">
                  <w:rPr/>
                </w:rPrChange>
              </w:rPr>
              <w:pPrChange w:author="Marcin Pilarczyk" w:date="2020-11-11T12:40:38.0181572" w:id="1627459311">
                <w:pPr>
                  <w:jc w:val="left"/>
                </w:pPr>
              </w:pPrChange>
            </w:pPr>
            <w:r w:rsidRPr="6E4192E8">
              <w:rPr>
                <w:rFonts w:ascii="Calibri" w:hAnsi="Calibri" w:eastAsia="Times New Roman" w:cs="Calibri"/>
                <w:color w:val="000000"/>
                <w:sz w:val="18"/>
                <w:szCs w:val="18"/>
                <w:lang w:eastAsia="nb-NO"/>
                <w:rPrChange w:author="Marcin Pilarczyk" w:date="2020-11-11T12:40:38.0181572" w:id="1115578721">
                  <w:rPr>
                    <w:rFonts w:ascii="Calibri" w:hAnsi="Calibri" w:eastAsia="Times New Roman" w:cs="Calibri"/>
                    <w:color w:val="000000"/>
                    <w:sz w:val="18"/>
                    <w:lang w:eastAsia="nb-NO"/>
                  </w:rPr>
                </w:rPrChange>
              </w:rPr>
              <w:t xml:space="preserve">LM6000 [No, 0; </w:t>
            </w:r>
            <w:proofErr w:type="spellStart"/>
            <w:r w:rsidRPr="6E4192E8">
              <w:rPr>
                <w:rFonts w:ascii="Calibri" w:hAnsi="Calibri" w:eastAsia="Times New Roman" w:cs="Calibri"/>
                <w:color w:val="000000"/>
                <w:sz w:val="18"/>
                <w:szCs w:val="18"/>
                <w:lang w:eastAsia="nb-NO"/>
                <w:rPrChange w:author="Marcin Pilarczyk" w:date="2020-11-11T12:40:38.0181572" w:id="1125826745">
                  <w:rPr>
                    <w:rFonts w:ascii="Calibri" w:hAnsi="Calibri" w:eastAsia="Times New Roman" w:cs="Calibri"/>
                    <w:color w:val="000000"/>
                    <w:sz w:val="18"/>
                    <w:lang w:eastAsia="nb-NO"/>
                  </w:rPr>
                </w:rPrChange>
              </w:rPr>
              <w:t xml:space="preserve">Yes</w:t>
            </w:r>
            <w:proofErr w:type="spellEnd"/>
            <w:r w:rsidRPr="6E4192E8">
              <w:rPr>
                <w:rFonts w:ascii="Calibri" w:hAnsi="Calibri" w:eastAsia="Times New Roman" w:cs="Calibri"/>
                <w:color w:val="000000"/>
                <w:sz w:val="18"/>
                <w:szCs w:val="18"/>
                <w:lang w:eastAsia="nb-NO"/>
                <w:rPrChange w:author="Marcin Pilarczyk" w:date="2020-11-11T12:40:38.0181572" w:id="1721534030">
                  <w:rPr>
                    <w:rFonts w:ascii="Calibri" w:hAnsi="Calibri" w:eastAsia="Times New Roman" w:cs="Calibri"/>
                    <w:color w:val="000000"/>
                    <w:sz w:val="18"/>
                    <w:lang w:eastAsia="nb-NO"/>
                  </w:rPr>
                </w:rPrChange>
              </w:rPr>
              <w:t xml:space="preserve">, 1; </w:t>
            </w:r>
            <w:proofErr w:type="spellStart"/>
            <w:r w:rsidRPr="6E4192E8">
              <w:rPr>
                <w:rFonts w:ascii="Calibri" w:hAnsi="Calibri" w:eastAsia="Times New Roman" w:cs="Calibri"/>
                <w:color w:val="000000"/>
                <w:sz w:val="18"/>
                <w:szCs w:val="18"/>
                <w:lang w:eastAsia="nb-NO"/>
                <w:rPrChange w:author="Marcin Pilarczyk" w:date="2020-11-11T12:40:38.0181572" w:id="935677001">
                  <w:rPr>
                    <w:rFonts w:ascii="Calibri" w:hAnsi="Calibri" w:eastAsia="Times New Roman" w:cs="Calibri"/>
                    <w:color w:val="000000"/>
                    <w:sz w:val="18"/>
                    <w:lang w:eastAsia="nb-NO"/>
                  </w:rPr>
                </w:rPrChange>
              </w:rPr>
              <w:t xml:space="preserve">Yes</w:t>
            </w:r>
            <w:proofErr w:type="spellEnd"/>
            <w:r w:rsidRPr="6E4192E8">
              <w:rPr>
                <w:rFonts w:ascii="Calibri" w:hAnsi="Calibri" w:eastAsia="Times New Roman" w:cs="Calibri"/>
                <w:color w:val="000000"/>
                <w:sz w:val="18"/>
                <w:szCs w:val="18"/>
                <w:lang w:eastAsia="nb-NO"/>
                <w:rPrChange w:author="Marcin Pilarczyk" w:date="2020-11-11T12:40:38.0181572" w:id="565168491">
                  <w:rPr>
                    <w:rFonts w:ascii="Calibri" w:hAnsi="Calibri" w:eastAsia="Times New Roman" w:cs="Calibri"/>
                    <w:color w:val="000000"/>
                    <w:sz w:val="18"/>
                    <w:lang w:eastAsia="nb-NO"/>
                  </w:rPr>
                </w:rPrChange>
              </w:rPr>
              <w:t xml:space="preserve">, 2] </w:t>
            </w: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737295113">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38926F3E" w14:textId="77777777"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366651611">
                  <w:rPr/>
                </w:rPrChange>
              </w:rPr>
              <w:pPrChange w:author="Marcin Pilarczyk" w:date="2020-11-11T12:40:38.0181572" w:id="741076281">
                <w:pPr>
                  <w:jc w:val="left"/>
                </w:pPr>
              </w:pPrChange>
            </w:pPr>
            <w:r w:rsidRPr="6E4192E8">
              <w:rPr>
                <w:rFonts w:ascii="Calibri" w:hAnsi="Calibri" w:eastAsia="Times New Roman" w:cs="Calibri"/>
                <w:color w:val="000000"/>
                <w:sz w:val="18"/>
                <w:szCs w:val="18"/>
                <w:lang w:val="en-US" w:eastAsia="nb-NO"/>
                <w:rPrChange w:author="Marcin Pilarczyk" w:date="2020-11-11T12:40:38.0181572" w:id="1048682481">
                  <w:rPr>
                    <w:rFonts w:ascii="Calibri" w:hAnsi="Calibri" w:eastAsia="Times New Roman" w:cs="Calibri"/>
                    <w:color w:val="000000"/>
                    <w:sz w:val="18"/>
                    <w:lang w:val="en-US" w:eastAsia="nb-NO"/>
                  </w:rPr>
                </w:rPrChange>
              </w:rPr>
              <w:t xml:space="preserve">Max. vol% content of H2 in fuel [% value; default 20 vol.% </w:t>
            </w:r>
            <w:r w:rsidRPr="6E4192E8">
              <w:rPr>
                <w:rFonts w:ascii="Calibri" w:hAnsi="Calibri" w:eastAsia="Times New Roman" w:cs="Calibri"/>
                <w:color w:val="000000"/>
                <w:sz w:val="18"/>
                <w:szCs w:val="18"/>
                <w:lang w:eastAsia="nb-NO"/>
                <w:rPrChange w:author="Marcin Pilarczyk" w:date="2020-11-11T12:40:38.0181572" w:id="1691006318">
                  <w:rPr>
                    <w:rFonts w:ascii="Calibri" w:hAnsi="Calibri" w:eastAsia="Times New Roman" w:cs="Calibri"/>
                    <w:color w:val="000000"/>
                    <w:sz w:val="18"/>
                    <w:lang w:eastAsia="nb-NO"/>
                  </w:rPr>
                </w:rPrChange>
              </w:rPr>
              <w:t>]</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64C2677A" w14:textId="77777777">
            <w:pPr>
              <w:spacing w:before="0" w:after="0" w:line="240" w:lineRule="auto"/>
              <w:jc w:val="left"/>
              <w:rPr>
                <w:rFonts w:ascii="Calibri" w:hAnsi="Calibri" w:eastAsia="Times New Roman" w:cs="Calibri"/>
                <w:color w:val="000000"/>
                <w:sz w:val="18"/>
                <w:lang w:eastAsia="nb-NO"/>
              </w:rPr>
            </w:pPr>
          </w:p>
        </w:tc>
      </w:tr>
      <w:tr w:rsidRPr="001005DB" w:rsidR="008379B3" w:rsidTr="473CF459" w14:paraId="5301D48E"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11B73D13"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3DAECD6E" w14:textId="77777777">
            <w:pPr>
              <w:spacing w:before="0" w:after="0" w:line="240" w:lineRule="auto"/>
              <w:jc w:val="left"/>
              <w:rPr>
                <w:rFonts w:ascii="Calibri" w:hAnsi="Calibri" w:eastAsia="Times New Roman" w:cs="Calibri"/>
                <w:color w:val="000000"/>
                <w:sz w:val="18"/>
                <w:lang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760BD265"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3E9359F0" w14:textId="77777777">
            <w:pPr>
              <w:spacing w:before="0" w:after="0" w:line="240" w:lineRule="auto"/>
              <w:jc w:val="left"/>
              <w:rPr>
                <w:rFonts w:ascii="Calibri" w:hAnsi="Calibri" w:eastAsia="Times New Roman" w:cs="Calibri"/>
                <w:color w:val="000000"/>
                <w:sz w:val="18"/>
                <w:lang w:eastAsia="nb-NO"/>
              </w:rPr>
            </w:pP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1147500499">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35EE1FBC"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679373838">
                  <w:rPr/>
                </w:rPrChange>
              </w:rPr>
              <w:pPrChange w:author="Marcin Pilarczyk" w:date="2020-11-11T12:40:38.0181572" w:id="340365428">
                <w:pPr>
                  <w:jc w:val="left"/>
                </w:pPr>
              </w:pPrChange>
            </w:pPr>
            <w:r w:rsidRPr="6E4192E8">
              <w:rPr>
                <w:rFonts w:ascii="Calibri" w:hAnsi="Calibri" w:eastAsia="Times New Roman" w:cs="Calibri"/>
                <w:color w:val="000000"/>
                <w:sz w:val="18"/>
                <w:szCs w:val="18"/>
                <w:lang w:val="en-US" w:eastAsia="nb-NO"/>
                <w:rPrChange w:author="Marcin Pilarczyk" w:date="2020-11-11T12:40:38.0181572" w:id="1564350000">
                  <w:rPr>
                    <w:rFonts w:ascii="Calibri" w:hAnsi="Calibri" w:eastAsia="Times New Roman" w:cs="Calibri"/>
                    <w:color w:val="000000"/>
                    <w:sz w:val="18"/>
                    <w:lang w:val="en-US" w:eastAsia="nb-NO"/>
                  </w:rPr>
                </w:rPrChange>
              </w:rPr>
              <w:t>Max. GT load [% value; default 90%]</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0B443715"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473CF459" w14:paraId="5C68F628"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084420B5"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38A7806B"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0CF65959"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61CE61F4"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nil"/>
              <w:bottom w:val="single" w:color="auto" w:sz="4" w:space="0"/>
              <w:right w:val="single" w:color="auto" w:sz="4" w:space="0"/>
            </w:tcBorders>
            <w:shd w:val="clear" w:color="auto" w:fill="9BC2E6"/>
            <w:tcMar/>
            <w:vAlign w:val="center"/>
            <w:hideMark/>
            <w:tcPrChange w:author="Erick Fernando Alves" w:date="2020-11-13T09:31:10.8490243" w:id="1586729824">
              <w:tcPr>
                <w:tcW w:w="0" w:type="auto"/>
                <w:tcBorders>
                  <w:top w:val="nil"/>
                  <w:left w:val="nil"/>
                  <w:bottom w:val="single" w:color="auto" w:sz="4" w:space="0"/>
                  <w:right w:val="single" w:color="auto" w:sz="4" w:space="0"/>
                </w:tcBorders>
                <w:shd w:val="clear" w:color="000000" w:fill="9BC2E6"/>
                <w:hideMark/>
              </w:tcPr>
            </w:tcPrChange>
          </w:tcPr>
          <w:p w:rsidRPr="003232D5" w:rsidR="003232D5" w:rsidP="6E4192E8" w:rsidRDefault="003232D5" w14:paraId="4590B770"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45434864">
                  <w:rPr/>
                </w:rPrChange>
              </w:rPr>
              <w:pPrChange w:author="Marcin Pilarczyk" w:date="2020-11-11T12:40:38.0181572" w:id="1346056857">
                <w:pPr>
                  <w:jc w:val="left"/>
                </w:pPr>
              </w:pPrChange>
            </w:pPr>
            <w:r w:rsidRPr="6E4192E8">
              <w:rPr>
                <w:rFonts w:ascii="Calibri" w:hAnsi="Calibri" w:eastAsia="Times New Roman" w:cs="Calibri"/>
                <w:color w:val="000000"/>
                <w:sz w:val="18"/>
                <w:szCs w:val="18"/>
                <w:lang w:val="en-US" w:eastAsia="nb-NO"/>
                <w:rPrChange w:author="Marcin Pilarczyk" w:date="2020-11-11T12:40:38.0181572" w:id="1700981862">
                  <w:rPr>
                    <w:rFonts w:ascii="Calibri" w:hAnsi="Calibri" w:eastAsia="Times New Roman" w:cs="Calibri"/>
                    <w:color w:val="000000"/>
                    <w:sz w:val="18"/>
                    <w:lang w:val="en-US" w:eastAsia="nb-NO"/>
                  </w:rPr>
                </w:rPrChange>
              </w:rPr>
              <w:t>Min. GT load [% value; default 40%]</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5BDA2FCF"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473CF459" w14:paraId="109E24DF" w14:textId="77777777">
        <w:trPr>
          <w:trHeight w:val="45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41B85431"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5782B8B6"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4CF500F2"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6E323427" w14:textId="77777777">
            <w:pPr>
              <w:spacing w:before="0" w:after="0" w:line="240" w:lineRule="auto"/>
              <w:jc w:val="left"/>
              <w:rPr>
                <w:rFonts w:ascii="Calibri" w:hAnsi="Calibri" w:eastAsia="Times New Roman" w:cs="Calibri"/>
                <w:color w:val="000000"/>
                <w:sz w:val="18"/>
                <w:lang w:val="en-US" w:eastAsia="nb-NO"/>
              </w:rPr>
            </w:pPr>
          </w:p>
        </w:tc>
        <w:tc>
          <w:tcPr>
            <w:tcW w:w="0" w:type="auto"/>
            <w:vMerge w:val="restart"/>
            <w:tcBorders>
              <w:top w:val="nil"/>
              <w:left w:val="single" w:color="auto" w:sz="4" w:space="0"/>
              <w:bottom w:val="single" w:color="000000" w:themeColor="text1" w:sz="8" w:space="0"/>
              <w:right w:val="single" w:color="auto" w:sz="4" w:space="0"/>
            </w:tcBorders>
            <w:shd w:val="clear" w:color="auto" w:fill="9BC2E6"/>
            <w:tcMar/>
            <w:vAlign w:val="center"/>
            <w:hideMark/>
            <w:tcPrChange w:author="Erick Fernando Alves" w:date="2020-11-13T09:31:10.8490243" w:id="435730330">
              <w:tcPr>
                <w:tcW w:w="0" w:type="auto"/>
                <w:vMerge w:val="restart"/>
                <w:tcBorders>
                  <w:top w:val="nil"/>
                  <w:left w:val="single" w:color="auto" w:sz="4" w:space="0"/>
                  <w:bottom w:val="single" w:color="000000" w:sz="8" w:space="0"/>
                  <w:right w:val="single" w:color="auto" w:sz="4" w:space="0"/>
                </w:tcBorders>
                <w:shd w:val="clear" w:color="000000" w:fill="9BC2E6"/>
                <w:hideMark/>
              </w:tcPr>
            </w:tcPrChange>
          </w:tcPr>
          <w:p w:rsidRPr="003232D5" w:rsidR="003232D5" w:rsidP="6E4192E8" w:rsidRDefault="003232D5" w14:paraId="1707C01F" w14:textId="77777777" w14:noSpellErr="1">
            <w:pPr>
              <w:spacing w:before="0" w:after="0" w:line="240" w:lineRule="auto"/>
              <w:jc w:val="center"/>
              <w:rPr>
                <w:rFonts w:ascii="Calibri" w:hAnsi="Calibri" w:eastAsia="Times New Roman" w:cs="Calibri"/>
                <w:color w:val="000000"/>
                <w:sz w:val="18"/>
                <w:szCs w:val="18"/>
                <w:lang w:val="en-US" w:eastAsia="nb-NO"/>
                <w:rPrChange w:author="Marcin Pilarczyk" w:date="2020-11-11T12:40:38.0181572" w:id="710144610">
                  <w:rPr/>
                </w:rPrChange>
              </w:rPr>
              <w:pPrChange w:author="Marcin Pilarczyk" w:date="2020-11-11T12:40:38.0181572" w:id="184672544">
                <w:pPr>
                  <w:jc w:val="center"/>
                </w:pPr>
              </w:pPrChange>
            </w:pPr>
            <w:r w:rsidRPr="6E4192E8">
              <w:rPr>
                <w:rFonts w:ascii="Calibri" w:hAnsi="Calibri" w:eastAsia="Times New Roman" w:cs="Calibri"/>
                <w:color w:val="000000"/>
                <w:sz w:val="18"/>
                <w:szCs w:val="18"/>
                <w:lang w:val="en-US" w:eastAsia="nb-NO"/>
                <w:rPrChange w:author="Marcin Pilarczyk" w:date="2020-11-11T12:40:38.0181572" w:id="668831527">
                  <w:rPr>
                    <w:rFonts w:ascii="Calibri" w:hAnsi="Calibri" w:eastAsia="Times New Roman" w:cs="Calibri"/>
                    <w:color w:val="000000"/>
                    <w:sz w:val="18"/>
                    <w:lang w:val="en-US" w:eastAsia="nb-NO"/>
                  </w:rPr>
                </w:rPrChange>
              </w:rPr>
              <w:t>Max. GT ramp rate [value in %/s; default 14.7%/s]</w:t>
            </w: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1F6213CB"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001005DB" w14:paraId="27A9DCD6" w14:textId="77777777">
        <w:trPr>
          <w:trHeight w:val="45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1DF9357D"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7C85B1E8"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vMerge/>
            <w:tcBorders>
              <w:top w:val="single" w:color="auto" w:sz="8" w:space="0"/>
              <w:left w:val="nil"/>
              <w:bottom w:val="single" w:color="000000" w:sz="8" w:space="0"/>
              <w:right w:val="single" w:color="auto" w:sz="4" w:space="0"/>
            </w:tcBorders>
            <w:vAlign w:val="center"/>
            <w:hideMark/>
          </w:tcPr>
          <w:p w:rsidRPr="003232D5" w:rsidR="003232D5" w:rsidP="001005DB" w:rsidRDefault="003232D5" w14:paraId="300705A5"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1870683B"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2B5B5861"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single" w:color="auto" w:sz="8" w:space="0"/>
              <w:left w:val="single" w:color="auto" w:sz="4" w:space="0"/>
              <w:bottom w:val="single" w:color="000000" w:sz="8" w:space="0"/>
              <w:right w:val="single" w:color="auto" w:sz="8" w:space="0"/>
            </w:tcBorders>
            <w:vAlign w:val="center"/>
            <w:hideMark/>
          </w:tcPr>
          <w:p w:rsidRPr="003232D5" w:rsidR="003232D5" w:rsidP="001005DB" w:rsidRDefault="003232D5" w14:paraId="6A5A5CE0" w14:textId="77777777">
            <w:pPr>
              <w:spacing w:before="0" w:after="0" w:line="240" w:lineRule="auto"/>
              <w:jc w:val="left"/>
              <w:rPr>
                <w:rFonts w:ascii="Calibri" w:hAnsi="Calibri" w:eastAsia="Times New Roman" w:cs="Calibri"/>
                <w:color w:val="000000"/>
                <w:sz w:val="18"/>
                <w:lang w:val="en-US" w:eastAsia="nb-NO"/>
              </w:rPr>
            </w:pPr>
          </w:p>
        </w:tc>
      </w:tr>
      <w:tr w:rsidRPr="001005DB" w:rsidR="008379B3" w:rsidTr="473CF459" w14:paraId="6C635705"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3A89C0F4" w14:textId="77777777">
            <w:pPr>
              <w:spacing w:before="0" w:after="0" w:line="240" w:lineRule="auto"/>
              <w:jc w:val="left"/>
              <w:rPr>
                <w:rFonts w:ascii="Calibri" w:hAnsi="Calibri" w:eastAsia="Times New Roman" w:cs="Calibri"/>
                <w:color w:val="000000"/>
                <w:sz w:val="18"/>
                <w:lang w:val="en-US" w:eastAsia="nb-NO"/>
              </w:rPr>
            </w:pPr>
          </w:p>
        </w:tc>
        <w:tc>
          <w:tcPr>
            <w:tcW w:w="0" w:type="auto"/>
            <w:vMerge w:val="restart"/>
            <w:tcBorders>
              <w:top w:val="nil"/>
              <w:left w:val="single" w:color="auto" w:sz="8" w:space="0"/>
              <w:bottom w:val="single" w:color="000000" w:themeColor="text1" w:sz="8" w:space="0"/>
              <w:right w:val="single" w:color="auto" w:sz="8" w:space="0"/>
            </w:tcBorders>
            <w:shd w:val="clear" w:color="auto" w:fill="auto"/>
            <w:noWrap/>
            <w:tcMar/>
            <w:vAlign w:val="center"/>
            <w:hideMark/>
            <w:tcPrChange w:author="Erick Fernando Alves" w:date="2020-11-13T09:31:10.8490243" w:id="1189392441">
              <w:tcPr>
                <w:tcW w:w="0" w:type="auto"/>
                <w:vMerge w:val="restart"/>
                <w:tcBorders>
                  <w:top w:val="nil"/>
                  <w:left w:val="single" w:color="auto" w:sz="8" w:space="0"/>
                  <w:bottom w:val="single" w:color="000000" w:sz="8" w:space="0"/>
                  <w:right w:val="single" w:color="auto" w:sz="8" w:space="0"/>
                </w:tcBorders>
                <w:shd w:val="clear" w:color="auto" w:fill="auto"/>
                <w:noWrap/>
                <w:hideMark/>
              </w:tcPr>
            </w:tcPrChange>
          </w:tcPr>
          <w:p w:rsidRPr="003232D5" w:rsidR="003232D5" w:rsidP="6E4192E8" w:rsidRDefault="003232D5" w14:paraId="51BC27DB" w14:textId="77777777">
            <w:pPr>
              <w:spacing w:before="0" w:after="0" w:line="240" w:lineRule="auto"/>
              <w:jc w:val="left"/>
              <w:rPr>
                <w:rFonts w:ascii="Calibri" w:hAnsi="Calibri" w:eastAsia="Times New Roman" w:cs="Calibri"/>
                <w:color w:val="000000"/>
                <w:sz w:val="18"/>
                <w:szCs w:val="18"/>
                <w:lang w:eastAsia="nb-NO"/>
                <w:rPrChange w:author="Marcin Pilarczyk" w:date="2020-11-11T12:40:38.0181572" w:id="1747827356">
                  <w:rPr/>
                </w:rPrChange>
              </w:rPr>
              <w:pPrChange w:author="Marcin Pilarczyk" w:date="2020-11-11T12:40:38.0181572" w:id="1334870607">
                <w:pPr>
                  <w:jc w:val="left"/>
                </w:pPr>
              </w:pPrChange>
            </w:pPr>
            <w:r w:rsidRPr="6E4192E8">
              <w:rPr>
                <w:rFonts w:ascii="Calibri" w:hAnsi="Calibri" w:eastAsia="Times New Roman" w:cs="Calibri"/>
                <w:color w:val="000000"/>
                <w:sz w:val="18"/>
                <w:szCs w:val="18"/>
                <w:lang w:eastAsia="nb-NO"/>
                <w:rPrChange w:author="Marcin Pilarczyk" w:date="2020-11-11T12:40:38.0181572" w:id="1090411336">
                  <w:rPr>
                    <w:rFonts w:ascii="Calibri" w:hAnsi="Calibri" w:eastAsia="Times New Roman" w:cs="Calibri"/>
                    <w:color w:val="000000"/>
                    <w:sz w:val="18"/>
                    <w:lang w:eastAsia="nb-NO"/>
                  </w:rPr>
                </w:rPrChange>
              </w:rPr>
              <w:t xml:space="preserve">Wind </w:t>
            </w:r>
            <w:proofErr w:type="spellStart"/>
            <w:r w:rsidRPr="6E4192E8">
              <w:rPr>
                <w:rFonts w:ascii="Calibri" w:hAnsi="Calibri" w:eastAsia="Times New Roman" w:cs="Calibri"/>
                <w:color w:val="000000"/>
                <w:sz w:val="18"/>
                <w:szCs w:val="18"/>
                <w:lang w:eastAsia="nb-NO"/>
                <w:rPrChange w:author="Marcin Pilarczyk" w:date="2020-11-11T12:40:38.0181572" w:id="1974924817">
                  <w:rPr>
                    <w:rFonts w:ascii="Calibri" w:hAnsi="Calibri" w:eastAsia="Times New Roman" w:cs="Calibri"/>
                    <w:color w:val="000000"/>
                    <w:sz w:val="18"/>
                    <w:lang w:eastAsia="nb-NO"/>
                  </w:rPr>
                </w:rPrChange>
              </w:rPr>
              <w:t>Turbine</w:t>
            </w:r>
            <w:proofErr w:type="spellEnd"/>
            <w:r w:rsidRPr="6E4192E8">
              <w:rPr>
                <w:rFonts w:ascii="Calibri" w:hAnsi="Calibri" w:eastAsia="Times New Roman" w:cs="Calibri"/>
                <w:color w:val="000000"/>
                <w:sz w:val="18"/>
                <w:szCs w:val="18"/>
                <w:lang w:eastAsia="nb-NO"/>
                <w:rPrChange w:author="Marcin Pilarczyk" w:date="2020-11-11T12:40:38.0181572" w:id="2042851177">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204733789">
                  <w:rPr>
                    <w:rFonts w:ascii="Calibri" w:hAnsi="Calibri" w:eastAsia="Times New Roman" w:cs="Calibri"/>
                    <w:color w:val="000000"/>
                    <w:sz w:val="18"/>
                    <w:lang w:eastAsia="nb-NO"/>
                  </w:rPr>
                </w:rPrChange>
              </w:rPr>
              <w:t>Yes</w:t>
            </w:r>
            <w:proofErr w:type="spellEnd"/>
            <w:r w:rsidRPr="6E4192E8">
              <w:rPr>
                <w:rFonts w:ascii="Calibri" w:hAnsi="Calibri" w:eastAsia="Times New Roman" w:cs="Calibri"/>
                <w:color w:val="000000"/>
                <w:sz w:val="18"/>
                <w:szCs w:val="18"/>
                <w:lang w:eastAsia="nb-NO"/>
                <w:rPrChange w:author="Marcin Pilarczyk" w:date="2020-11-11T12:40:38.0181572" w:id="743038370">
                  <w:rPr>
                    <w:rFonts w:ascii="Calibri" w:hAnsi="Calibri" w:eastAsia="Times New Roman" w:cs="Calibri"/>
                    <w:color w:val="000000"/>
                    <w:sz w:val="18"/>
                    <w:lang w:eastAsia="nb-NO"/>
                  </w:rPr>
                </w:rPrChange>
              </w:rPr>
              <w:t>/No]</w:t>
            </w:r>
          </w:p>
        </w:tc>
        <w:tc>
          <w:tcPr>
            <w:tcW w:w="0" w:type="auto"/>
            <w:gridSpan w:val="2"/>
            <w:tcBorders>
              <w:top w:val="single" w:color="auto" w:sz="8" w:space="0"/>
              <w:left w:val="nil"/>
              <w:bottom w:val="single" w:color="auto" w:sz="4" w:space="0"/>
              <w:right w:val="single" w:color="auto" w:sz="4" w:space="0"/>
            </w:tcBorders>
            <w:shd w:val="clear" w:color="auto" w:fill="DDEBF7"/>
            <w:noWrap/>
            <w:tcMar/>
            <w:vAlign w:val="bottom"/>
            <w:hideMark/>
            <w:tcPrChange w:author="Erick Fernando Alves" w:date="2020-11-13T09:31:10.8490243" w:id="216185592">
              <w:tcPr>
                <w:tcW w:w="0" w:type="auto"/>
                <w:gridSpan w:val="2"/>
                <w:tcBorders>
                  <w:top w:val="single" w:color="auto" w:sz="8" w:space="0"/>
                  <w:left w:val="nil"/>
                  <w:bottom w:val="single" w:color="auto" w:sz="4" w:space="0"/>
                  <w:right w:val="single" w:color="auto" w:sz="4" w:space="0"/>
                </w:tcBorders>
                <w:shd w:val="clear" w:color="000000" w:fill="DDEBF7"/>
                <w:noWrap/>
                <w:hideMark/>
              </w:tcPr>
            </w:tcPrChange>
          </w:tcPr>
          <w:p w:rsidRPr="003232D5" w:rsidR="003232D5" w:rsidP="001005DB" w:rsidRDefault="003232D5" w14:paraId="3A51E6E2"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1 (3 MW)</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1576483797">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73133C46"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Quantity [0, 1, 2, 3, ...]</w:t>
            </w:r>
          </w:p>
        </w:tc>
        <w:tc>
          <w:tcPr>
            <w:tcW w:w="0" w:type="auto"/>
            <w:vMerge w:val="restart"/>
            <w:tcBorders>
              <w:top w:val="nil"/>
              <w:left w:val="single" w:color="auto" w:sz="4" w:space="0"/>
              <w:bottom w:val="single" w:color="000000" w:themeColor="text1" w:sz="8" w:space="0"/>
              <w:right w:val="single" w:color="auto" w:sz="4" w:space="0"/>
            </w:tcBorders>
            <w:shd w:val="clear" w:color="auto" w:fill="auto"/>
            <w:tcMar/>
            <w:vAlign w:val="bottom"/>
            <w:hideMark/>
            <w:tcPrChange w:author="Erick Fernando Alves" w:date="2020-11-13T09:31:10.8490243" w:id="1125193213">
              <w:tcPr>
                <w:tcW w:w="0" w:type="auto"/>
                <w:vMerge w:val="restart"/>
                <w:tcBorders>
                  <w:top w:val="nil"/>
                  <w:left w:val="single" w:color="auto" w:sz="4" w:space="0"/>
                  <w:bottom w:val="single" w:color="000000" w:sz="8" w:space="0"/>
                  <w:right w:val="single" w:color="auto" w:sz="4" w:space="0"/>
                </w:tcBorders>
                <w:shd w:val="clear" w:color="auto" w:fill="auto"/>
                <w:hideMark/>
              </w:tcPr>
            </w:tcPrChange>
          </w:tcPr>
          <w:p w:rsidRPr="003232D5" w:rsidR="003232D5" w:rsidP="6E4192E8" w:rsidRDefault="003232D5" w14:paraId="43FC30E8" w14:textId="77777777" w14:noSpellErr="1">
            <w:pPr>
              <w:spacing w:before="0" w:after="0" w:line="240" w:lineRule="auto"/>
              <w:jc w:val="center"/>
              <w:rPr>
                <w:rFonts w:ascii="Calibri" w:hAnsi="Calibri" w:eastAsia="Times New Roman" w:cs="Calibri"/>
                <w:color w:val="000000"/>
                <w:sz w:val="18"/>
                <w:szCs w:val="18"/>
                <w:lang w:val="en-US" w:eastAsia="nb-NO"/>
                <w:rPrChange w:author="Marcin Pilarczyk" w:date="2020-11-11T12:40:38.0181572" w:id="429767284">
                  <w:rPr/>
                </w:rPrChange>
              </w:rPr>
              <w:pPrChange w:author="Marcin Pilarczyk" w:date="2020-11-11T12:40:38.0181572" w:id="695888711">
                <w:pPr>
                  <w:jc w:val="center"/>
                </w:pPr>
              </w:pPrChange>
            </w:pPr>
            <w:r w:rsidRPr="6E4192E8">
              <w:rPr>
                <w:rFonts w:ascii="Calibri" w:hAnsi="Calibri" w:eastAsia="Times New Roman" w:cs="Calibri"/>
                <w:color w:val="000000"/>
                <w:sz w:val="18"/>
                <w:szCs w:val="18"/>
                <w:lang w:val="en-US" w:eastAsia="nb-NO"/>
                <w:rPrChange w:author="Marcin Pilarczyk" w:date="2020-11-11T12:40:38.0181572" w:id="486426305">
                  <w:rPr>
                    <w:rFonts w:ascii="Calibri" w:hAnsi="Calibri" w:eastAsia="Times New Roman" w:cs="Calibri"/>
                    <w:color w:val="000000"/>
                    <w:sz w:val="18"/>
                    <w:lang w:val="en-US" w:eastAsia="nb-NO"/>
                  </w:rPr>
                </w:rPrChange>
              </w:rPr>
              <w:t xml:space="preserve">n/a </w:t>
            </w:r>
            <w:r w:rsidRPr="6E4192E8">
              <w:rPr>
                <w:rFonts w:ascii="Calibri" w:hAnsi="Calibri" w:eastAsia="Times New Roman" w:cs="Calibri"/>
                <w:color w:val="FF0000"/>
                <w:sz w:val="18"/>
                <w:szCs w:val="18"/>
                <w:lang w:val="en-US" w:eastAsia="nb-NO"/>
                <w:rPrChange w:author="Marcin Pilarczyk" w:date="2020-11-11T12:40:38.0181572" w:id="550471542">
                  <w:rPr>
                    <w:rFonts w:ascii="Calibri" w:hAnsi="Calibri" w:eastAsia="Times New Roman" w:cs="Calibri"/>
                    <w:color w:val="FF0000"/>
                    <w:sz w:val="18"/>
                    <w:lang w:val="en-US" w:eastAsia="nb-NO"/>
                  </w:rPr>
                </w:rPrChange>
              </w:rPr>
              <w:t>but potentially each WT can be tied to different time series (?)</w:t>
            </w:r>
          </w:p>
        </w:tc>
        <w:tc>
          <w:tcPr>
            <w:tcW w:w="0" w:type="auto"/>
            <w:vMerge w:val="restart"/>
            <w:tcBorders>
              <w:top w:val="nil"/>
              <w:left w:val="single" w:color="auto" w:sz="4" w:space="0"/>
              <w:bottom w:val="single" w:color="000000" w:themeColor="text1" w:sz="8" w:space="0"/>
              <w:right w:val="single" w:color="auto" w:sz="8" w:space="0"/>
            </w:tcBorders>
            <w:shd w:val="clear" w:color="auto" w:fill="auto"/>
            <w:tcMar/>
            <w:vAlign w:val="bottom"/>
            <w:hideMark/>
            <w:tcPrChange w:author="Erick Fernando Alves" w:date="2020-11-13T09:31:10.8490243" w:id="1765346165">
              <w:tcPr>
                <w:tcW w:w="0" w:type="auto"/>
                <w:vMerge w:val="restart"/>
                <w:tcBorders>
                  <w:top w:val="nil"/>
                  <w:left w:val="single" w:color="auto" w:sz="4" w:space="0"/>
                  <w:bottom w:val="single" w:color="000000" w:sz="8" w:space="0"/>
                  <w:right w:val="single" w:color="auto" w:sz="8" w:space="0"/>
                </w:tcBorders>
                <w:shd w:val="clear" w:color="auto" w:fill="auto"/>
                <w:hideMark/>
              </w:tcPr>
            </w:tcPrChange>
          </w:tcPr>
          <w:p w:rsidRPr="003232D5" w:rsidR="003232D5" w:rsidP="473CF459" w:rsidRDefault="003232D5" w14:paraId="3CED0847"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843202935">
                  <w:rPr/>
                </w:rPrChange>
              </w:rPr>
              <w:pPrChange w:author="Erick Fernando Alves" w:date="2020-11-13T09:31:10.8490243" w:id="510038738">
                <w:pPr>
                  <w:jc w:val="left"/>
                </w:pPr>
              </w:pPrChange>
            </w:pPr>
            <w:r w:rsidRPr="6E4192E8">
              <w:rPr>
                <w:rFonts w:ascii="Calibri" w:hAnsi="Calibri" w:eastAsia="Times New Roman" w:cs="Calibri"/>
                <w:color w:val="000000"/>
                <w:sz w:val="18"/>
                <w:szCs w:val="18"/>
                <w:lang w:val="en-US" w:eastAsia="nb-NO"/>
                <w:rPrChange w:author="Marcin Pilarczyk" w:date="2020-11-11T12:40:38.0181572" w:id="802119646">
                  <w:rPr>
                    <w:rFonts w:ascii="Calibri" w:hAnsi="Calibri" w:eastAsia="Times New Roman" w:cs="Calibri"/>
                    <w:color w:val="000000"/>
                    <w:sz w:val="18"/>
                    <w:lang w:val="en-US" w:eastAsia="nb-NO"/>
                  </w:rPr>
                </w:rPrChange>
              </w:rPr>
              <w:t xml:space="preserve">WT model will use wind time </w:t>
            </w:r>
            <w:proofErr w:type="spellStart"/>
            <w:r w:rsidRPr="6E4192E8">
              <w:rPr>
                <w:rFonts w:ascii="Calibri" w:hAnsi="Calibri" w:eastAsia="Times New Roman" w:cs="Calibri"/>
                <w:color w:val="000000"/>
                <w:sz w:val="18"/>
                <w:szCs w:val="18"/>
                <w:lang w:val="en-US" w:eastAsia="nb-NO"/>
                <w:rPrChange w:author="Marcin Pilarczyk" w:date="2020-11-11T12:40:38.0181572" w:id="959564076">
                  <w:rPr>
                    <w:rFonts w:ascii="Calibri" w:hAnsi="Calibri" w:eastAsia="Times New Roman" w:cs="Calibri"/>
                    <w:color w:val="000000"/>
                    <w:sz w:val="18"/>
                    <w:lang w:val="en-US" w:eastAsia="nb-NO"/>
                  </w:rPr>
                </w:rPrChange>
              </w:rPr>
              <w:t>serie</w:t>
            </w:r>
            <w:proofErr w:type="spellEnd"/>
            <w:r w:rsidRPr="6E4192E8">
              <w:rPr>
                <w:rFonts w:ascii="Calibri" w:hAnsi="Calibri" w:eastAsia="Times New Roman" w:cs="Calibri"/>
                <w:color w:val="000000"/>
                <w:sz w:val="18"/>
                <w:szCs w:val="18"/>
                <w:lang w:val="en-US" w:eastAsia="nb-NO"/>
                <w:rPrChange w:author="Marcin Pilarczyk" w:date="2020-11-11T12:40:38.0181572" w:id="1121122525">
                  <w:rPr>
                    <w:rFonts w:ascii="Calibri" w:hAnsi="Calibri" w:eastAsia="Times New Roman" w:cs="Calibri"/>
                    <w:color w:val="000000"/>
                    <w:sz w:val="18"/>
                    <w:lang w:val="en-US" w:eastAsia="nb-NO"/>
                  </w:rPr>
                </w:rPrChange>
              </w:rPr>
              <w:t xml:space="preserve"> to generate input power to HES-OFF system.</w:t>
            </w:r>
          </w:p>
        </w:tc>
      </w:tr>
      <w:tr w:rsidRPr="003232D5" w:rsidR="008379B3" w:rsidTr="473CF459" w14:paraId="3730767D"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3A0E42BE"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50234A77"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tcBorders>
              <w:top w:val="single" w:color="auto" w:sz="4" w:space="0"/>
              <w:left w:val="nil"/>
              <w:bottom w:val="single" w:color="auto" w:sz="4" w:space="0"/>
              <w:right w:val="single" w:color="auto" w:sz="4" w:space="0"/>
            </w:tcBorders>
            <w:shd w:val="clear" w:color="auto" w:fill="DDEBF7"/>
            <w:noWrap/>
            <w:tcMar/>
            <w:vAlign w:val="bottom"/>
            <w:hideMark/>
            <w:tcPrChange w:author="Erick Fernando Alves" w:date="2020-11-13T09:31:10.8490243" w:id="317917979">
              <w:tcPr>
                <w:tcW w:w="0" w:type="auto"/>
                <w:gridSpan w:val="2"/>
                <w:tcBorders>
                  <w:top w:val="single" w:color="auto" w:sz="4" w:space="0"/>
                  <w:left w:val="nil"/>
                  <w:bottom w:val="single" w:color="auto" w:sz="4" w:space="0"/>
                  <w:right w:val="single" w:color="auto" w:sz="4" w:space="0"/>
                </w:tcBorders>
                <w:shd w:val="clear" w:color="000000" w:fill="DDEBF7"/>
                <w:noWrap/>
                <w:hideMark/>
              </w:tcPr>
            </w:tcPrChange>
          </w:tcPr>
          <w:p w:rsidRPr="003232D5" w:rsidR="003232D5" w:rsidP="001005DB" w:rsidRDefault="003232D5" w14:paraId="74EC9018"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2 (6 MW - Siemens Gamesa SWT 6.0-154)</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1003557531">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3260D2E5"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Quantity [0, 1, 2, 3, ...]</w:t>
            </w: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47875D81"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4" w:space="0"/>
              <w:bottom w:val="single" w:color="000000" w:sz="8" w:space="0"/>
              <w:right w:val="single" w:color="auto" w:sz="8" w:space="0"/>
            </w:tcBorders>
            <w:vAlign w:val="center"/>
            <w:hideMark/>
          </w:tcPr>
          <w:p w:rsidRPr="003232D5" w:rsidR="003232D5" w:rsidP="001005DB" w:rsidRDefault="003232D5" w14:paraId="2F1AEE30" w14:textId="77777777">
            <w:pPr>
              <w:spacing w:before="0" w:after="0" w:line="240" w:lineRule="auto"/>
              <w:jc w:val="left"/>
              <w:rPr>
                <w:rFonts w:ascii="Calibri" w:hAnsi="Calibri" w:eastAsia="Times New Roman" w:cs="Calibri"/>
                <w:color w:val="000000"/>
                <w:sz w:val="18"/>
                <w:lang w:eastAsia="nb-NO"/>
              </w:rPr>
            </w:pPr>
          </w:p>
        </w:tc>
      </w:tr>
      <w:tr w:rsidRPr="003232D5" w:rsidR="008379B3" w:rsidTr="473CF459" w14:paraId="22842C0C" w14:textId="77777777">
        <w:trPr>
          <w:trHeight w:val="30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593E6516"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49B8E85D"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4" w:space="0"/>
              <w:right w:val="single" w:color="auto" w:sz="4" w:space="0"/>
            </w:tcBorders>
            <w:shd w:val="clear" w:color="auto" w:fill="DDEBF7"/>
            <w:noWrap/>
            <w:tcMar/>
            <w:vAlign w:val="bottom"/>
            <w:hideMark/>
            <w:tcPrChange w:author="Erick Fernando Alves" w:date="2020-11-13T09:31:10.8490243" w:id="1989247891">
              <w:tcPr>
                <w:tcW w:w="0" w:type="auto"/>
                <w:gridSpan w:val="2"/>
                <w:tcBorders>
                  <w:top w:val="single" w:color="auto" w:sz="4" w:space="0"/>
                  <w:left w:val="nil"/>
                  <w:bottom w:val="single" w:color="auto" w:sz="4" w:space="0"/>
                  <w:right w:val="single" w:color="auto" w:sz="4" w:space="0"/>
                </w:tcBorders>
                <w:shd w:val="clear" w:color="000000" w:fill="DDEBF7"/>
                <w:noWrap/>
                <w:hideMark/>
              </w:tcPr>
            </w:tcPrChange>
          </w:tcPr>
          <w:p w:rsidRPr="003232D5" w:rsidR="003232D5" w:rsidP="001005DB" w:rsidRDefault="003232D5" w14:paraId="55B71CCA"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3 (12 MW)</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405710580">
              <w:tcPr>
                <w:tcW w:w="0" w:type="auto"/>
                <w:tcBorders>
                  <w:top w:val="nil"/>
                  <w:left w:val="nil"/>
                  <w:bottom w:val="single" w:color="auto" w:sz="4" w:space="0"/>
                  <w:right w:val="single" w:color="auto" w:sz="4" w:space="0"/>
                </w:tcBorders>
                <w:shd w:val="clear" w:color="auto" w:fill="auto"/>
                <w:noWrap/>
                <w:hideMark/>
              </w:tcPr>
            </w:tcPrChange>
          </w:tcPr>
          <w:p w:rsidRPr="003232D5" w:rsidR="003232D5" w:rsidP="473CF459" w:rsidRDefault="003232D5" w14:paraId="6CD84586"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230592751">
                  <w:rPr/>
                </w:rPrChange>
              </w:rPr>
              <w:pPrChange w:author="Erick Fernando Alves" w:date="2020-11-13T09:31:10.8490243" w:id="18662974">
                <w:pPr>
                  <w:jc w:val="left"/>
                </w:pPr>
              </w:pPrChange>
            </w:pPr>
            <w:proofErr w:type="spellStart"/>
            <w:r w:rsidRPr="6E4192E8">
              <w:rPr>
                <w:rFonts w:ascii="Calibri" w:hAnsi="Calibri" w:eastAsia="Times New Roman" w:cs="Calibri"/>
                <w:color w:val="000000"/>
                <w:sz w:val="18"/>
                <w:szCs w:val="18"/>
                <w:lang w:eastAsia="nb-NO"/>
                <w:rPrChange w:author="Marcin Pilarczyk" w:date="2020-11-11T12:40:38.0181572" w:id="822565299">
                  <w:rPr>
                    <w:rFonts w:ascii="Calibri" w:hAnsi="Calibri" w:eastAsia="Times New Roman" w:cs="Calibri"/>
                    <w:color w:val="000000"/>
                    <w:sz w:val="18"/>
                    <w:lang w:eastAsia="nb-NO"/>
                  </w:rPr>
                </w:rPrChange>
              </w:rPr>
              <w:t>Quantity</w:t>
            </w:r>
            <w:proofErr w:type="spellEnd"/>
            <w:r w:rsidRPr="6E4192E8">
              <w:rPr>
                <w:rFonts w:ascii="Calibri" w:hAnsi="Calibri" w:eastAsia="Times New Roman" w:cs="Calibri"/>
                <w:color w:val="000000"/>
                <w:sz w:val="18"/>
                <w:szCs w:val="18"/>
                <w:lang w:eastAsia="nb-NO"/>
                <w:rPrChange w:author="Marcin Pilarczyk" w:date="2020-11-11T12:40:38.0181572" w:id="136097851">
                  <w:rPr>
                    <w:rFonts w:ascii="Calibri" w:hAnsi="Calibri" w:eastAsia="Times New Roman" w:cs="Calibri"/>
                    <w:color w:val="000000"/>
                    <w:sz w:val="18"/>
                    <w:lang w:eastAsia="nb-NO"/>
                  </w:rPr>
                </w:rPrChange>
              </w:rPr>
              <w:t xml:space="preserve"> [0, 1, 2, 3, ...]</w:t>
            </w: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3FF02535"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4" w:space="0"/>
              <w:bottom w:val="single" w:color="000000" w:sz="8" w:space="0"/>
              <w:right w:val="single" w:color="auto" w:sz="8" w:space="0"/>
            </w:tcBorders>
            <w:vAlign w:val="center"/>
            <w:hideMark/>
          </w:tcPr>
          <w:p w:rsidRPr="003232D5" w:rsidR="003232D5" w:rsidP="001005DB" w:rsidRDefault="003232D5" w14:paraId="7AD04215" w14:textId="77777777">
            <w:pPr>
              <w:spacing w:before="0" w:after="0" w:line="240" w:lineRule="auto"/>
              <w:jc w:val="left"/>
              <w:rPr>
                <w:rFonts w:ascii="Calibri" w:hAnsi="Calibri" w:eastAsia="Times New Roman" w:cs="Calibri"/>
                <w:color w:val="000000"/>
                <w:sz w:val="18"/>
                <w:lang w:eastAsia="nb-NO"/>
              </w:rPr>
            </w:pPr>
          </w:p>
        </w:tc>
      </w:tr>
      <w:tr w:rsidRPr="003232D5" w:rsidR="008379B3" w:rsidTr="473CF459" w14:paraId="3D3E1FA7" w14:textId="77777777">
        <w:trPr>
          <w:trHeight w:val="315"/>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439A8B1F"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1AD7F809"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8" w:space="0"/>
              <w:right w:val="single" w:color="auto" w:sz="4" w:space="0"/>
            </w:tcBorders>
            <w:shd w:val="clear" w:color="auto" w:fill="FFE699"/>
            <w:noWrap/>
            <w:tcMar/>
            <w:vAlign w:val="bottom"/>
            <w:hideMark/>
            <w:tcPrChange w:author="Erick Fernando Alves" w:date="2020-11-13T09:31:10.8490243" w:id="1682948943">
              <w:tcPr>
                <w:tcW w:w="0" w:type="auto"/>
                <w:gridSpan w:val="2"/>
                <w:tcBorders>
                  <w:top w:val="single" w:color="auto" w:sz="4" w:space="0"/>
                  <w:left w:val="nil"/>
                  <w:bottom w:val="single" w:color="auto" w:sz="8" w:space="0"/>
                  <w:right w:val="single" w:color="auto" w:sz="4" w:space="0"/>
                </w:tcBorders>
                <w:shd w:val="clear" w:color="000000" w:fill="FFE699"/>
                <w:noWrap/>
                <w:hideMark/>
              </w:tcPr>
            </w:tcPrChange>
          </w:tcPr>
          <w:p w:rsidRPr="003232D5" w:rsidR="003232D5" w:rsidP="001005DB" w:rsidRDefault="003232D5" w14:paraId="6A532797"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4 - defined by user</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11894427">
              <w:tcPr>
                <w:tcW w:w="0" w:type="auto"/>
                <w:tcBorders>
                  <w:top w:val="nil"/>
                  <w:left w:val="nil"/>
                  <w:bottom w:val="single" w:color="auto" w:sz="8" w:space="0"/>
                  <w:right w:val="single" w:color="auto" w:sz="4" w:space="0"/>
                </w:tcBorders>
                <w:shd w:val="clear" w:color="auto" w:fill="auto"/>
                <w:noWrap/>
                <w:hideMark/>
              </w:tcPr>
            </w:tcPrChange>
          </w:tcPr>
          <w:p w:rsidRPr="003232D5" w:rsidR="003232D5" w:rsidP="001005DB" w:rsidRDefault="003232D5" w14:paraId="1322C026"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Quantity [0, 1, 2, 3, ...]</w:t>
            </w:r>
          </w:p>
        </w:tc>
        <w:tc>
          <w:tcPr>
            <w:tcW w:w="0" w:type="auto"/>
            <w:vMerge/>
            <w:tcBorders>
              <w:top w:val="nil"/>
              <w:left w:val="single" w:color="auto" w:sz="4" w:space="0"/>
              <w:bottom w:val="single" w:color="000000" w:sz="8" w:space="0"/>
              <w:right w:val="single" w:color="auto" w:sz="4" w:space="0"/>
            </w:tcBorders>
            <w:vAlign w:val="center"/>
            <w:hideMark/>
          </w:tcPr>
          <w:p w:rsidRPr="003232D5" w:rsidR="003232D5" w:rsidP="001005DB" w:rsidRDefault="003232D5" w14:paraId="373221AF"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4" w:space="0"/>
              <w:bottom w:val="single" w:color="000000" w:sz="8" w:space="0"/>
              <w:right w:val="single" w:color="auto" w:sz="8" w:space="0"/>
            </w:tcBorders>
            <w:vAlign w:val="center"/>
            <w:hideMark/>
          </w:tcPr>
          <w:p w:rsidRPr="003232D5" w:rsidR="003232D5" w:rsidP="001005DB" w:rsidRDefault="003232D5" w14:paraId="1943130A" w14:textId="77777777">
            <w:pPr>
              <w:spacing w:before="0" w:after="0" w:line="240" w:lineRule="auto"/>
              <w:jc w:val="left"/>
              <w:rPr>
                <w:rFonts w:ascii="Calibri" w:hAnsi="Calibri" w:eastAsia="Times New Roman" w:cs="Calibri"/>
                <w:color w:val="000000"/>
                <w:sz w:val="18"/>
                <w:lang w:eastAsia="nb-NO"/>
              </w:rPr>
            </w:pPr>
          </w:p>
        </w:tc>
      </w:tr>
      <w:tr w:rsidRPr="001005DB" w:rsidR="008379B3" w:rsidTr="473CF459" w14:paraId="5ABA1CF1" w14:textId="77777777">
        <w:trPr>
          <w:trHeight w:val="51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13512C47" w14:textId="77777777">
            <w:pPr>
              <w:spacing w:before="0" w:after="0" w:line="240" w:lineRule="auto"/>
              <w:jc w:val="left"/>
              <w:rPr>
                <w:rFonts w:ascii="Calibri" w:hAnsi="Calibri" w:eastAsia="Times New Roman" w:cs="Calibri"/>
                <w:color w:val="000000"/>
                <w:sz w:val="18"/>
                <w:lang w:eastAsia="nb-NO"/>
              </w:rPr>
            </w:pPr>
          </w:p>
        </w:tc>
        <w:tc>
          <w:tcPr>
            <w:tcW w:w="0" w:type="auto"/>
            <w:vMerge w:val="restart"/>
            <w:tcBorders>
              <w:top w:val="nil"/>
              <w:left w:val="single" w:color="auto" w:sz="8" w:space="0"/>
              <w:bottom w:val="single" w:color="000000" w:themeColor="text1" w:sz="8" w:space="0"/>
              <w:right w:val="single" w:color="auto" w:sz="8" w:space="0"/>
            </w:tcBorders>
            <w:shd w:val="clear" w:color="auto" w:fill="auto"/>
            <w:tcMar/>
            <w:vAlign w:val="center"/>
            <w:hideMark/>
            <w:tcPrChange w:author="Erick Fernando Alves" w:date="2020-11-13T09:31:10.8490243" w:id="446747194">
              <w:tcPr>
                <w:tcW w:w="0" w:type="auto"/>
                <w:vMerge w:val="restart"/>
                <w:tcBorders>
                  <w:top w:val="nil"/>
                  <w:left w:val="single" w:color="auto" w:sz="8" w:space="0"/>
                  <w:bottom w:val="single" w:color="000000" w:sz="8" w:space="0"/>
                  <w:right w:val="single" w:color="auto" w:sz="8" w:space="0"/>
                </w:tcBorders>
                <w:shd w:val="clear" w:color="auto" w:fill="auto"/>
                <w:hideMark/>
              </w:tcPr>
            </w:tcPrChange>
          </w:tcPr>
          <w:p w:rsidRPr="003232D5" w:rsidR="003232D5" w:rsidP="6E4192E8" w:rsidRDefault="003232D5" w14:paraId="2C1C54C5"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536861486">
                  <w:rPr/>
                </w:rPrChange>
              </w:rPr>
              <w:pPrChange w:author="Marcin Pilarczyk" w:date="2020-11-11T12:40:38.0181572" w:id="1893768207">
                <w:pPr>
                  <w:jc w:val="left"/>
                </w:pPr>
              </w:pPrChange>
            </w:pPr>
            <w:r w:rsidRPr="6E4192E8">
              <w:rPr>
                <w:rFonts w:ascii="Calibri" w:hAnsi="Calibri" w:eastAsia="Times New Roman" w:cs="Calibri"/>
                <w:color w:val="000000"/>
                <w:sz w:val="18"/>
                <w:szCs w:val="18"/>
                <w:lang w:val="en-US" w:eastAsia="nb-NO"/>
                <w:rPrChange w:author="Marcin Pilarczyk" w:date="2020-11-11T12:40:38.0181572" w:id="415682135">
                  <w:rPr>
                    <w:rFonts w:ascii="Calibri" w:hAnsi="Calibri" w:eastAsia="Times New Roman" w:cs="Calibri"/>
                    <w:color w:val="000000"/>
                    <w:sz w:val="18"/>
                    <w:lang w:val="en-US" w:eastAsia="nb-NO"/>
                  </w:rPr>
                </w:rPrChange>
              </w:rPr>
              <w:t>Fuel cell stack [Yes - constant performance; Yes - variable performance; No]</w:t>
            </w:r>
          </w:p>
        </w:tc>
        <w:tc>
          <w:tcPr>
            <w:tcW w:w="0" w:type="auto"/>
            <w:vMerge w:val="restart"/>
            <w:tcBorders>
              <w:top w:val="nil"/>
              <w:left w:val="nil"/>
              <w:bottom w:val="single" w:color="auto" w:sz="4" w:space="0"/>
              <w:right w:val="nil"/>
            </w:tcBorders>
            <w:shd w:val="clear" w:color="auto" w:fill="auto"/>
            <w:tcMar/>
            <w:vAlign w:val="center"/>
            <w:hideMark/>
            <w:tcPrChange w:author="Erick Fernando Alves" w:date="2020-11-13T09:31:10.8490243" w:id="1622240802">
              <w:tcPr>
                <w:tcW w:w="0" w:type="auto"/>
                <w:vMerge w:val="restart"/>
                <w:tcBorders>
                  <w:top w:val="nil"/>
                  <w:left w:val="nil"/>
                  <w:bottom w:val="single" w:color="auto" w:sz="4" w:space="0"/>
                  <w:right w:val="nil"/>
                </w:tcBorders>
                <w:shd w:val="clear" w:color="auto" w:fill="auto"/>
                <w:hideMark/>
              </w:tcPr>
            </w:tcPrChange>
          </w:tcPr>
          <w:p w:rsidRPr="003232D5" w:rsidR="003232D5" w:rsidP="6E4192E8" w:rsidRDefault="003232D5" w14:paraId="55ECCD27"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732091781">
                  <w:rPr/>
                </w:rPrChange>
              </w:rPr>
              <w:pPrChange w:author="Marcin Pilarczyk" w:date="2020-11-11T12:40:38.0181572" w:id="532561324">
                <w:pPr>
                  <w:jc w:val="left"/>
                </w:pPr>
              </w:pPrChange>
            </w:pPr>
            <w:r w:rsidRPr="6E4192E8">
              <w:rPr>
                <w:rFonts w:ascii="Calibri" w:hAnsi="Calibri" w:eastAsia="Times New Roman" w:cs="Calibri"/>
                <w:color w:val="000000"/>
                <w:sz w:val="18"/>
                <w:szCs w:val="18"/>
                <w:lang w:val="en-US" w:eastAsia="nb-NO"/>
                <w:rPrChange w:author="Marcin Pilarczyk" w:date="2020-11-11T12:40:38.0181572" w:id="38921045">
                  <w:rPr>
                    <w:rFonts w:ascii="Calibri" w:hAnsi="Calibri" w:eastAsia="Times New Roman" w:cs="Calibri"/>
                    <w:color w:val="000000"/>
                    <w:sz w:val="18"/>
                    <w:lang w:val="en-US" w:eastAsia="nb-NO"/>
                  </w:rPr>
                </w:rPrChange>
              </w:rPr>
              <w:t>2nd and higher levels are available only if variable performance is selected</w:t>
            </w:r>
          </w:p>
        </w:tc>
        <w:tc>
          <w:tcPr>
            <w:tcW w:w="0" w:type="auto"/>
            <w:tcBorders>
              <w:top w:val="nil"/>
              <w:left w:val="single" w:color="auto" w:sz="8" w:space="0"/>
              <w:bottom w:val="single" w:color="auto" w:sz="4" w:space="0"/>
              <w:right w:val="single" w:color="auto" w:sz="4" w:space="0"/>
            </w:tcBorders>
            <w:shd w:val="clear" w:color="auto" w:fill="DDEBF7"/>
            <w:noWrap/>
            <w:tcMar/>
            <w:vAlign w:val="center"/>
            <w:hideMark/>
            <w:tcPrChange w:author="Erick Fernando Alves" w:date="2020-11-13T09:31:10.8490243" w:id="305644111">
              <w:tcPr>
                <w:tcW w:w="0" w:type="auto"/>
                <w:tcBorders>
                  <w:top w:val="nil"/>
                  <w:left w:val="single" w:color="auto" w:sz="8" w:space="0"/>
                  <w:bottom w:val="single" w:color="auto" w:sz="4" w:space="0"/>
                  <w:right w:val="single" w:color="auto" w:sz="4" w:space="0"/>
                </w:tcBorders>
                <w:shd w:val="clear" w:color="000000" w:fill="DDEBF7"/>
                <w:noWrap/>
                <w:hideMark/>
              </w:tcPr>
            </w:tcPrChange>
          </w:tcPr>
          <w:p w:rsidRPr="003232D5" w:rsidR="003232D5" w:rsidP="001005DB" w:rsidRDefault="003232D5" w14:paraId="788724DC"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1 - predefined PowerCell</w:t>
            </w:r>
          </w:p>
        </w:tc>
        <w:tc>
          <w:tcPr>
            <w:tcW w:w="0" w:type="auto"/>
            <w:tcBorders>
              <w:top w:val="nil"/>
              <w:left w:val="nil"/>
              <w:bottom w:val="single" w:color="auto" w:sz="4" w:space="0"/>
              <w:right w:val="single" w:color="auto" w:sz="4" w:space="0"/>
            </w:tcBorders>
            <w:shd w:val="clear" w:color="auto" w:fill="auto"/>
            <w:noWrap/>
            <w:tcMar/>
            <w:vAlign w:val="center"/>
            <w:hideMark/>
            <w:tcPrChange w:author="Erick Fernando Alves" w:date="2020-11-13T09:31:10.8490243" w:id="2090662609">
              <w:tcPr>
                <w:tcW w:w="0" w:type="auto"/>
                <w:tcBorders>
                  <w:top w:val="nil"/>
                  <w:left w:val="nil"/>
                  <w:bottom w:val="single" w:color="auto" w:sz="4" w:space="0"/>
                  <w:right w:val="single" w:color="auto" w:sz="4" w:space="0"/>
                </w:tcBorders>
                <w:shd w:val="clear" w:color="auto" w:fill="auto"/>
                <w:noWrap/>
                <w:hideMark/>
              </w:tcPr>
            </w:tcPrChange>
          </w:tcPr>
          <w:p w:rsidRPr="003232D5" w:rsidR="003232D5" w:rsidP="6E4192E8" w:rsidRDefault="003232D5" w14:paraId="739E0800"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524890689">
                  <w:rPr/>
                </w:rPrChange>
              </w:rPr>
              <w:pPrChange w:author="Marcin Pilarczyk" w:date="2020-11-11T12:40:38.0181572" w:id="1718500349">
                <w:pPr>
                  <w:jc w:val="left"/>
                </w:pPr>
              </w:pPrChange>
            </w:pPr>
            <w:r w:rsidRPr="6E4192E8">
              <w:rPr>
                <w:rFonts w:ascii="Calibri" w:hAnsi="Calibri" w:eastAsia="Times New Roman" w:cs="Calibri"/>
                <w:color w:val="000000"/>
                <w:sz w:val="18"/>
                <w:szCs w:val="18"/>
                <w:lang w:val="en-US" w:eastAsia="nb-NO"/>
                <w:rPrChange w:author="Marcin Pilarczyk" w:date="2020-11-11T12:40:38.0181572" w:id="1179264651">
                  <w:rPr>
                    <w:rFonts w:ascii="Calibri" w:hAnsi="Calibri" w:eastAsia="Times New Roman" w:cs="Calibri"/>
                    <w:color w:val="000000"/>
                    <w:sz w:val="18"/>
                    <w:lang w:val="en-US" w:eastAsia="nb-NO"/>
                  </w:rPr>
                </w:rPrChange>
              </w:rPr>
              <w:t>Max. Capacity [value in MW]</w:t>
            </w:r>
          </w:p>
        </w:tc>
        <w:tc>
          <w:tcPr>
            <w:tcW w:w="0" w:type="auto"/>
            <w:tcBorders>
              <w:top w:val="nil"/>
              <w:left w:val="nil"/>
              <w:bottom w:val="single" w:color="auto" w:sz="4" w:space="0"/>
              <w:right w:val="single" w:color="auto" w:sz="4" w:space="0"/>
            </w:tcBorders>
            <w:shd w:val="clear" w:color="auto" w:fill="auto"/>
            <w:tcMar/>
            <w:vAlign w:val="center"/>
            <w:hideMark/>
            <w:tcPrChange w:author="Erick Fernando Alves" w:date="2020-11-13T09:31:10.8490243" w:id="439156787">
              <w:tcPr>
                <w:tcW w:w="0" w:type="auto"/>
                <w:tcBorders>
                  <w:top w:val="nil"/>
                  <w:left w:val="nil"/>
                  <w:bottom w:val="single" w:color="auto" w:sz="4" w:space="0"/>
                  <w:right w:val="single" w:color="auto" w:sz="4" w:space="0"/>
                </w:tcBorders>
                <w:shd w:val="clear" w:color="auto" w:fill="auto"/>
                <w:hideMark/>
              </w:tcPr>
            </w:tcPrChange>
          </w:tcPr>
          <w:p w:rsidRPr="003232D5" w:rsidR="003232D5" w:rsidP="001005DB" w:rsidRDefault="003232D5" w14:paraId="10A5E06A"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Degradation [Yes/No]</w:t>
            </w:r>
          </w:p>
        </w:tc>
        <w:tc>
          <w:tcPr>
            <w:tcW w:w="0" w:type="auto"/>
            <w:vMerge w:val="restart"/>
            <w:tcBorders>
              <w:top w:val="nil"/>
              <w:left w:val="single" w:color="auto" w:sz="4" w:space="0"/>
              <w:bottom w:val="single" w:color="auto" w:sz="4" w:space="0"/>
              <w:right w:val="single" w:color="auto" w:sz="8" w:space="0"/>
            </w:tcBorders>
            <w:shd w:val="clear" w:color="auto" w:fill="auto"/>
            <w:tcMar/>
            <w:vAlign w:val="center"/>
            <w:hideMark/>
            <w:tcPrChange w:author="Erick Fernando Alves" w:date="2020-11-13T09:31:10.8490243" w:id="192947533">
              <w:tcPr>
                <w:tcW w:w="0" w:type="auto"/>
                <w:vMerge w:val="restart"/>
                <w:tcBorders>
                  <w:top w:val="nil"/>
                  <w:left w:val="single" w:color="auto" w:sz="4" w:space="0"/>
                  <w:bottom w:val="single" w:color="auto" w:sz="4" w:space="0"/>
                  <w:right w:val="single" w:color="auto" w:sz="8" w:space="0"/>
                </w:tcBorders>
                <w:shd w:val="clear" w:color="auto" w:fill="auto"/>
                <w:hideMark/>
              </w:tcPr>
            </w:tcPrChange>
          </w:tcPr>
          <w:p w:rsidRPr="003232D5" w:rsidR="003232D5" w:rsidP="473CF459" w:rsidRDefault="003232D5" w14:paraId="469EF216"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1772094537">
                  <w:rPr/>
                </w:rPrChange>
              </w:rPr>
              <w:pPrChange w:author="Erick Fernando Alves" w:date="2020-11-13T09:31:10.8490243" w:id="543937211">
                <w:pPr>
                  <w:jc w:val="left"/>
                </w:pPr>
              </w:pPrChange>
            </w:pPr>
            <w:r w:rsidRPr="6E4192E8">
              <w:rPr>
                <w:rFonts w:ascii="Calibri" w:hAnsi="Calibri" w:eastAsia="Times New Roman" w:cs="Calibri"/>
                <w:color w:val="000000"/>
                <w:sz w:val="18"/>
                <w:szCs w:val="18"/>
                <w:lang w:val="en-US" w:eastAsia="nb-NO"/>
                <w:rPrChange w:author="Marcin Pilarczyk" w:date="2020-11-11T12:40:38.0181572" w:id="1937377533">
                  <w:rPr>
                    <w:rFonts w:ascii="Calibri" w:hAnsi="Calibri" w:eastAsia="Times New Roman" w:cs="Calibri"/>
                    <w:color w:val="000000"/>
                    <w:sz w:val="18"/>
                    <w:lang w:val="en-US" w:eastAsia="nb-NO"/>
                  </w:rPr>
                </w:rPrChange>
              </w:rPr>
              <w:t xml:space="preserve">Model 1 incorporates simple polynomials. Model 2  calculates by </w:t>
            </w:r>
            <w:proofErr w:type="spellStart"/>
            <w:r w:rsidRPr="6E4192E8">
              <w:rPr>
                <w:rFonts w:ascii="Calibri" w:hAnsi="Calibri" w:eastAsia="Times New Roman" w:cs="Calibri"/>
                <w:color w:val="000000"/>
                <w:sz w:val="18"/>
                <w:szCs w:val="18"/>
                <w:lang w:val="en-US" w:eastAsia="nb-NO"/>
                <w:rPrChange w:author="Marcin Pilarczyk" w:date="2020-11-11T12:40:38.0181572" w:id="1156962540">
                  <w:rPr>
                    <w:rFonts w:ascii="Calibri" w:hAnsi="Calibri" w:eastAsia="Times New Roman" w:cs="Calibri"/>
                    <w:color w:val="000000"/>
                    <w:sz w:val="18"/>
                    <w:lang w:val="en-US" w:eastAsia="nb-NO"/>
                  </w:rPr>
                </w:rPrChange>
              </w:rPr>
              <w:t xml:space="preserve">seperate</w:t>
            </w:r>
            <w:proofErr w:type="spellEnd"/>
            <w:r w:rsidRPr="6E4192E8">
              <w:rPr>
                <w:rFonts w:ascii="Calibri" w:hAnsi="Calibri" w:eastAsia="Times New Roman" w:cs="Calibri"/>
                <w:color w:val="000000"/>
                <w:sz w:val="18"/>
                <w:szCs w:val="18"/>
                <w:lang w:val="en-US" w:eastAsia="nb-NO"/>
                <w:rPrChange w:author="Marcin Pilarczyk" w:date="2020-11-11T12:40:38.0181572" w:id="1005093151">
                  <w:rPr>
                    <w:rFonts w:ascii="Calibri" w:hAnsi="Calibri" w:eastAsia="Times New Roman" w:cs="Calibri"/>
                    <w:color w:val="000000"/>
                    <w:sz w:val="18"/>
                    <w:lang w:val="en-US" w:eastAsia="nb-NO"/>
                  </w:rPr>
                </w:rPrChange>
              </w:rPr>
              <w:t xml:space="preserve"> scripts polynomial for given inputs. </w:t>
            </w:r>
          </w:p>
        </w:tc>
      </w:tr>
      <w:tr w:rsidRPr="003232D5" w:rsidR="008379B3" w:rsidTr="473CF459" w14:paraId="5C3EF1E4" w14:textId="77777777">
        <w:trPr>
          <w:trHeight w:val="42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30F5396C"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4AA89EFA"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nil"/>
              <w:bottom w:val="single" w:color="auto" w:sz="4" w:space="0"/>
              <w:right w:val="nil"/>
            </w:tcBorders>
            <w:vAlign w:val="center"/>
            <w:hideMark/>
          </w:tcPr>
          <w:p w:rsidRPr="003232D5" w:rsidR="003232D5" w:rsidP="001005DB" w:rsidRDefault="003232D5" w14:paraId="41E7C63F"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single" w:color="auto" w:sz="8" w:space="0"/>
              <w:bottom w:val="single" w:color="auto" w:sz="4" w:space="0"/>
              <w:right w:val="single" w:color="auto" w:sz="4" w:space="0"/>
            </w:tcBorders>
            <w:shd w:val="clear" w:color="auto" w:fill="FFE699"/>
            <w:noWrap/>
            <w:tcMar/>
            <w:vAlign w:val="center"/>
            <w:hideMark/>
            <w:tcPrChange w:author="Erick Fernando Alves" w:date="2020-11-13T09:31:10.8490243" w:id="1623649901">
              <w:tcPr>
                <w:tcW w:w="0" w:type="auto"/>
                <w:tcBorders>
                  <w:top w:val="nil"/>
                  <w:left w:val="single" w:color="auto" w:sz="8" w:space="0"/>
                  <w:bottom w:val="single" w:color="auto" w:sz="4" w:space="0"/>
                  <w:right w:val="single" w:color="auto" w:sz="4" w:space="0"/>
                </w:tcBorders>
                <w:shd w:val="clear" w:color="000000" w:fill="FFE699"/>
                <w:noWrap/>
                <w:hideMark/>
              </w:tcPr>
            </w:tcPrChange>
          </w:tcPr>
          <w:p w:rsidRPr="003232D5" w:rsidR="003232D5" w:rsidP="001005DB" w:rsidRDefault="003232D5" w14:paraId="73AD282A"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2 - inputs from user</w:t>
            </w:r>
          </w:p>
        </w:tc>
        <w:tc>
          <w:tcPr>
            <w:tcW w:w="0" w:type="auto"/>
            <w:tcBorders>
              <w:top w:val="nil"/>
              <w:left w:val="nil"/>
              <w:bottom w:val="single" w:color="auto" w:sz="4" w:space="0"/>
              <w:right w:val="single" w:color="auto" w:sz="4" w:space="0"/>
            </w:tcBorders>
            <w:shd w:val="clear" w:color="auto" w:fill="auto"/>
            <w:noWrap/>
            <w:tcMar/>
            <w:vAlign w:val="center"/>
            <w:hideMark/>
            <w:tcPrChange w:author="Erick Fernando Alves" w:date="2020-11-13T09:31:10.8490243" w:id="1695192649">
              <w:tcPr>
                <w:tcW w:w="0" w:type="auto"/>
                <w:tcBorders>
                  <w:top w:val="nil"/>
                  <w:left w:val="nil"/>
                  <w:bottom w:val="single" w:color="auto" w:sz="4" w:space="0"/>
                  <w:right w:val="single" w:color="auto" w:sz="4" w:space="0"/>
                </w:tcBorders>
                <w:shd w:val="clear" w:color="auto" w:fill="auto"/>
                <w:noWrap/>
                <w:hideMark/>
              </w:tcPr>
            </w:tcPrChange>
          </w:tcPr>
          <w:p w:rsidRPr="003232D5" w:rsidR="003232D5" w:rsidP="6E4192E8" w:rsidRDefault="003232D5" w14:paraId="54EAC5D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822117453">
                  <w:rPr/>
                </w:rPrChange>
              </w:rPr>
              <w:pPrChange w:author="Marcin Pilarczyk" w:date="2020-11-11T12:40:38.0181572" w:id="871474462">
                <w:pPr>
                  <w:jc w:val="left"/>
                </w:pPr>
              </w:pPrChange>
            </w:pPr>
            <w:r w:rsidRPr="6E4192E8">
              <w:rPr>
                <w:rFonts w:ascii="Calibri" w:hAnsi="Calibri" w:eastAsia="Times New Roman" w:cs="Calibri"/>
                <w:color w:val="000000"/>
                <w:sz w:val="18"/>
                <w:szCs w:val="18"/>
                <w:lang w:val="en-US" w:eastAsia="nb-NO"/>
                <w:rPrChange w:author="Marcin Pilarczyk" w:date="2020-11-11T12:40:38.0181572" w:id="1799840671">
                  <w:rPr>
                    <w:rFonts w:ascii="Calibri" w:hAnsi="Calibri" w:eastAsia="Times New Roman" w:cs="Calibri"/>
                    <w:color w:val="000000"/>
                    <w:sz w:val="18"/>
                    <w:lang w:val="en-US" w:eastAsia="nb-NO"/>
                  </w:rPr>
                </w:rPrChange>
              </w:rPr>
              <w:t>Max. Capacity [value in MW]</w:t>
            </w:r>
          </w:p>
        </w:tc>
        <w:tc>
          <w:tcPr>
            <w:tcW w:w="0" w:type="auto"/>
            <w:tcBorders>
              <w:top w:val="nil"/>
              <w:left w:val="nil"/>
              <w:bottom w:val="single" w:color="auto" w:sz="4" w:space="0"/>
              <w:right w:val="single" w:color="auto" w:sz="4" w:space="0"/>
            </w:tcBorders>
            <w:shd w:val="clear" w:color="auto" w:fill="auto"/>
            <w:tcMar/>
            <w:vAlign w:val="center"/>
            <w:hideMark/>
            <w:tcPrChange w:author="Erick Fernando Alves" w:date="2020-11-13T09:31:10.8490243" w:id="86853805">
              <w:tcPr>
                <w:tcW w:w="0" w:type="auto"/>
                <w:tcBorders>
                  <w:top w:val="nil"/>
                  <w:left w:val="nil"/>
                  <w:bottom w:val="single" w:color="auto" w:sz="4" w:space="0"/>
                  <w:right w:val="single" w:color="auto" w:sz="4" w:space="0"/>
                </w:tcBorders>
                <w:shd w:val="clear" w:color="auto" w:fill="auto"/>
                <w:hideMark/>
              </w:tcPr>
            </w:tcPrChange>
          </w:tcPr>
          <w:p w:rsidRPr="003232D5" w:rsidR="003232D5" w:rsidP="6E4192E8" w:rsidRDefault="003232D5" w14:paraId="4DB3FF27" w14:textId="77777777">
            <w:pPr>
              <w:spacing w:before="0" w:after="0" w:line="240" w:lineRule="auto"/>
              <w:jc w:val="left"/>
              <w:rPr>
                <w:rFonts w:ascii="Calibri" w:hAnsi="Calibri" w:eastAsia="Times New Roman" w:cs="Calibri"/>
                <w:color w:val="000000"/>
                <w:sz w:val="18"/>
                <w:szCs w:val="18"/>
                <w:lang w:eastAsia="nb-NO"/>
                <w:rPrChange w:author="Marcin Pilarczyk" w:date="2020-11-11T12:40:38.0181572" w:id="39072521">
                  <w:rPr/>
                </w:rPrChange>
              </w:rPr>
              <w:pPrChange w:author="Marcin Pilarczyk" w:date="2020-11-11T12:40:38.0181572" w:id="1316207633">
                <w:pPr>
                  <w:jc w:val="left"/>
                </w:pPr>
              </w:pPrChange>
            </w:pPr>
            <w:proofErr w:type="spellStart"/>
            <w:r w:rsidRPr="6E4192E8">
              <w:rPr>
                <w:rFonts w:ascii="Calibri" w:hAnsi="Calibri" w:eastAsia="Times New Roman" w:cs="Calibri"/>
                <w:color w:val="000000"/>
                <w:sz w:val="18"/>
                <w:szCs w:val="18"/>
                <w:lang w:eastAsia="nb-NO"/>
                <w:rPrChange w:author="Marcin Pilarczyk" w:date="2020-11-11T12:40:38.0181572" w:id="2133160573">
                  <w:rPr>
                    <w:rFonts w:ascii="Calibri" w:hAnsi="Calibri" w:eastAsia="Times New Roman" w:cs="Calibri"/>
                    <w:color w:val="000000"/>
                    <w:sz w:val="18"/>
                    <w:lang w:eastAsia="nb-NO"/>
                  </w:rPr>
                </w:rPrChange>
              </w:rPr>
              <w:t>Degradation</w:t>
            </w:r>
            <w:proofErr w:type="spellEnd"/>
            <w:r w:rsidRPr="6E4192E8">
              <w:rPr>
                <w:rFonts w:ascii="Calibri" w:hAnsi="Calibri" w:eastAsia="Times New Roman" w:cs="Calibri"/>
                <w:color w:val="000000"/>
                <w:sz w:val="18"/>
                <w:szCs w:val="18"/>
                <w:lang w:eastAsia="nb-NO"/>
                <w:rPrChange w:author="Marcin Pilarczyk" w:date="2020-11-11T12:40:38.0181572" w:id="1637140597">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1529652137">
                  <w:rPr>
                    <w:rFonts w:ascii="Calibri" w:hAnsi="Calibri" w:eastAsia="Times New Roman" w:cs="Calibri"/>
                    <w:color w:val="000000"/>
                    <w:sz w:val="18"/>
                    <w:lang w:eastAsia="nb-NO"/>
                  </w:rPr>
                </w:rPrChange>
              </w:rPr>
              <w:t>Yes</w:t>
            </w:r>
            <w:proofErr w:type="spellEnd"/>
            <w:r w:rsidRPr="6E4192E8">
              <w:rPr>
                <w:rFonts w:ascii="Calibri" w:hAnsi="Calibri" w:eastAsia="Times New Roman" w:cs="Calibri"/>
                <w:color w:val="000000"/>
                <w:sz w:val="18"/>
                <w:szCs w:val="18"/>
                <w:lang w:eastAsia="nb-NO"/>
                <w:rPrChange w:author="Marcin Pilarczyk" w:date="2020-11-11T12:40:38.0181572" w:id="606940519">
                  <w:rPr>
                    <w:rFonts w:ascii="Calibri" w:hAnsi="Calibri" w:eastAsia="Times New Roman" w:cs="Calibri"/>
                    <w:color w:val="000000"/>
                    <w:sz w:val="18"/>
                    <w:lang w:eastAsia="nb-NO"/>
                  </w:rPr>
                </w:rPrChange>
              </w:rPr>
              <w:t>/No]</w:t>
            </w:r>
          </w:p>
        </w:tc>
        <w:tc>
          <w:tcPr>
            <w:tcW w:w="0" w:type="auto"/>
            <w:vMerge/>
            <w:tcBorders>
              <w:top w:val="nil"/>
              <w:left w:val="single" w:color="auto" w:sz="4" w:space="0"/>
              <w:bottom w:val="single" w:color="auto" w:sz="4" w:space="0"/>
              <w:right w:val="single" w:color="auto" w:sz="8" w:space="0"/>
            </w:tcBorders>
            <w:vAlign w:val="center"/>
            <w:hideMark/>
          </w:tcPr>
          <w:p w:rsidRPr="003232D5" w:rsidR="003232D5" w:rsidP="001005DB" w:rsidRDefault="003232D5" w14:paraId="0D504A4C" w14:textId="77777777">
            <w:pPr>
              <w:spacing w:before="0" w:after="0" w:line="240" w:lineRule="auto"/>
              <w:jc w:val="left"/>
              <w:rPr>
                <w:rFonts w:ascii="Calibri" w:hAnsi="Calibri" w:eastAsia="Times New Roman" w:cs="Calibri"/>
                <w:color w:val="000000"/>
                <w:sz w:val="18"/>
                <w:lang w:eastAsia="nb-NO"/>
              </w:rPr>
            </w:pPr>
          </w:p>
        </w:tc>
      </w:tr>
      <w:tr w:rsidRPr="001005DB" w:rsidR="008379B3" w:rsidTr="473CF459" w14:paraId="7C061192" w14:textId="77777777">
        <w:trPr>
          <w:trHeight w:val="450"/>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75D29F14" w14:textId="77777777">
            <w:pPr>
              <w:spacing w:before="0" w:after="0" w:line="240" w:lineRule="auto"/>
              <w:jc w:val="left"/>
              <w:rPr>
                <w:rFonts w:ascii="Calibri" w:hAnsi="Calibri" w:eastAsia="Times New Roman" w:cs="Calibri"/>
                <w:color w:val="000000"/>
                <w:sz w:val="18"/>
                <w:lang w:eastAsia="nb-NO"/>
              </w:rPr>
            </w:pPr>
          </w:p>
        </w:tc>
        <w:tc>
          <w:tcPr>
            <w:tcW w:w="0" w:type="auto"/>
            <w:vMerge w:val="restart"/>
            <w:tcBorders>
              <w:top w:val="nil"/>
              <w:left w:val="single" w:color="auto" w:sz="8" w:space="0"/>
              <w:bottom w:val="single" w:color="auto" w:sz="4" w:space="0"/>
              <w:right w:val="single" w:color="auto" w:sz="8" w:space="0"/>
            </w:tcBorders>
            <w:shd w:val="clear" w:color="auto" w:fill="auto"/>
            <w:tcMar/>
            <w:vAlign w:val="center"/>
            <w:hideMark/>
            <w:tcPrChange w:author="Erick Fernando Alves" w:date="2020-11-13T09:31:10.8490243" w:id="680720296">
              <w:tcPr>
                <w:tcW w:w="0" w:type="auto"/>
                <w:vMerge w:val="restart"/>
                <w:tcBorders>
                  <w:top w:val="nil"/>
                  <w:left w:val="single" w:color="auto" w:sz="8" w:space="0"/>
                  <w:bottom w:val="single" w:color="auto" w:sz="4" w:space="0"/>
                  <w:right w:val="single" w:color="auto" w:sz="8" w:space="0"/>
                </w:tcBorders>
                <w:shd w:val="clear" w:color="auto" w:fill="auto"/>
                <w:hideMark/>
              </w:tcPr>
            </w:tcPrChange>
          </w:tcPr>
          <w:p w:rsidRPr="003232D5" w:rsidR="003232D5" w:rsidP="473CF459" w:rsidRDefault="003232D5" w14:paraId="2C2DA7A5"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1092854167">
                  <w:rPr/>
                </w:rPrChange>
              </w:rPr>
              <w:pPrChange w:author="Erick Fernando Alves" w:date="2020-11-13T09:31:10.8490243" w:id="1161093703">
                <w:pPr>
                  <w:jc w:val="left"/>
                </w:pPr>
              </w:pPrChange>
            </w:pPr>
            <w:proofErr w:type="spellStart"/>
            <w:r w:rsidRPr="6E4192E8">
              <w:rPr>
                <w:rFonts w:ascii="Calibri" w:hAnsi="Calibri" w:eastAsia="Times New Roman" w:cs="Calibri"/>
                <w:color w:val="000000"/>
                <w:sz w:val="18"/>
                <w:szCs w:val="18"/>
                <w:lang w:val="en-US" w:eastAsia="nb-NO"/>
                <w:rPrChange w:author="Marcin Pilarczyk" w:date="2020-11-11T12:40:38.0181572" w:id="1564589370">
                  <w:rPr>
                    <w:rFonts w:ascii="Calibri" w:hAnsi="Calibri" w:eastAsia="Times New Roman" w:cs="Calibri"/>
                    <w:color w:val="000000"/>
                    <w:sz w:val="18"/>
                    <w:lang w:val="en-US" w:eastAsia="nb-NO"/>
                  </w:rPr>
                </w:rPrChange>
              </w:rPr>
              <w:t>Electrolyser</w:t>
            </w:r>
            <w:proofErr w:type="spellEnd"/>
            <w:r w:rsidRPr="6E4192E8">
              <w:rPr>
                <w:rFonts w:ascii="Calibri" w:hAnsi="Calibri" w:eastAsia="Times New Roman" w:cs="Calibri"/>
                <w:color w:val="000000"/>
                <w:sz w:val="18"/>
                <w:szCs w:val="18"/>
                <w:lang w:val="en-US" w:eastAsia="nb-NO"/>
                <w:rPrChange w:author="Marcin Pilarczyk" w:date="2020-11-11T12:40:38.0181572" w:id="678446019">
                  <w:rPr>
                    <w:rFonts w:ascii="Calibri" w:hAnsi="Calibri" w:eastAsia="Times New Roman" w:cs="Calibri"/>
                    <w:color w:val="000000"/>
                    <w:sz w:val="18"/>
                    <w:lang w:val="en-US" w:eastAsia="nb-NO"/>
                  </w:rPr>
                </w:rPrChange>
              </w:rPr>
              <w:t xml:space="preserve"> stack [Yes - constant performance; Yes - variable performance; No]</w:t>
            </w:r>
          </w:p>
        </w:tc>
        <w:tc>
          <w:tcPr>
            <w:tcW w:w="0" w:type="auto"/>
            <w:vMerge/>
            <w:tcBorders>
              <w:top w:val="nil"/>
              <w:left w:val="nil"/>
              <w:bottom w:val="single" w:color="auto" w:sz="4" w:space="0"/>
              <w:right w:val="nil"/>
            </w:tcBorders>
            <w:vAlign w:val="center"/>
            <w:hideMark/>
          </w:tcPr>
          <w:p w:rsidRPr="003232D5" w:rsidR="003232D5" w:rsidP="001005DB" w:rsidRDefault="003232D5" w14:paraId="6E8535A3"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single" w:color="auto" w:sz="8" w:space="0"/>
              <w:bottom w:val="single" w:color="auto" w:sz="4" w:space="0"/>
              <w:right w:val="single" w:color="auto" w:sz="4" w:space="0"/>
            </w:tcBorders>
            <w:shd w:val="clear" w:color="auto" w:fill="DDEBF7"/>
            <w:noWrap/>
            <w:tcMar/>
            <w:vAlign w:val="center"/>
            <w:hideMark/>
            <w:tcPrChange w:author="Erick Fernando Alves" w:date="2020-11-13T09:31:10.8490243" w:id="683482724">
              <w:tcPr>
                <w:tcW w:w="0" w:type="auto"/>
                <w:tcBorders>
                  <w:top w:val="nil"/>
                  <w:left w:val="single" w:color="auto" w:sz="8" w:space="0"/>
                  <w:bottom w:val="single" w:color="auto" w:sz="4" w:space="0"/>
                  <w:right w:val="single" w:color="auto" w:sz="4" w:space="0"/>
                </w:tcBorders>
                <w:shd w:val="clear" w:color="000000" w:fill="DDEBF7"/>
                <w:noWrap/>
                <w:hideMark/>
              </w:tcPr>
            </w:tcPrChange>
          </w:tcPr>
          <w:p w:rsidRPr="003232D5" w:rsidR="003232D5" w:rsidP="001005DB" w:rsidRDefault="003232D5" w14:paraId="0767A01C"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1 - predefined NEL Hydrogen</w:t>
            </w:r>
          </w:p>
        </w:tc>
        <w:tc>
          <w:tcPr>
            <w:tcW w:w="0" w:type="auto"/>
            <w:tcBorders>
              <w:top w:val="nil"/>
              <w:left w:val="nil"/>
              <w:bottom w:val="single" w:color="auto" w:sz="4" w:space="0"/>
              <w:right w:val="single" w:color="auto" w:sz="4" w:space="0"/>
            </w:tcBorders>
            <w:shd w:val="clear" w:color="auto" w:fill="auto"/>
            <w:noWrap/>
            <w:tcMar/>
            <w:vAlign w:val="center"/>
            <w:hideMark/>
            <w:tcPrChange w:author="Erick Fernando Alves" w:date="2020-11-13T09:31:10.8490243" w:id="1221131556">
              <w:tcPr>
                <w:tcW w:w="0" w:type="auto"/>
                <w:tcBorders>
                  <w:top w:val="nil"/>
                  <w:left w:val="nil"/>
                  <w:bottom w:val="single" w:color="auto" w:sz="4" w:space="0"/>
                  <w:right w:val="single" w:color="auto" w:sz="4" w:space="0"/>
                </w:tcBorders>
                <w:shd w:val="clear" w:color="auto" w:fill="auto"/>
                <w:noWrap/>
                <w:hideMark/>
              </w:tcPr>
            </w:tcPrChange>
          </w:tcPr>
          <w:p w:rsidRPr="003232D5" w:rsidR="003232D5" w:rsidP="6E4192E8" w:rsidRDefault="003232D5" w14:paraId="2D76093F"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217511512">
                  <w:rPr/>
                </w:rPrChange>
              </w:rPr>
              <w:pPrChange w:author="Marcin Pilarczyk" w:date="2020-11-11T12:40:38.0181572" w:id="427002752">
                <w:pPr>
                  <w:jc w:val="left"/>
                </w:pPr>
              </w:pPrChange>
            </w:pPr>
            <w:r w:rsidRPr="6E4192E8">
              <w:rPr>
                <w:rFonts w:ascii="Calibri" w:hAnsi="Calibri" w:eastAsia="Times New Roman" w:cs="Calibri"/>
                <w:color w:val="000000"/>
                <w:sz w:val="18"/>
                <w:szCs w:val="18"/>
                <w:lang w:val="en-US" w:eastAsia="nb-NO"/>
                <w:rPrChange w:author="Marcin Pilarczyk" w:date="2020-11-11T12:40:38.0181572" w:id="1726425120">
                  <w:rPr>
                    <w:rFonts w:ascii="Calibri" w:hAnsi="Calibri" w:eastAsia="Times New Roman" w:cs="Calibri"/>
                    <w:color w:val="000000"/>
                    <w:sz w:val="18"/>
                    <w:lang w:val="en-US" w:eastAsia="nb-NO"/>
                  </w:rPr>
                </w:rPrChange>
              </w:rPr>
              <w:t>Max. Capacity [value in MW]</w:t>
            </w:r>
          </w:p>
        </w:tc>
        <w:tc>
          <w:tcPr>
            <w:tcW w:w="0" w:type="auto"/>
            <w:tcBorders>
              <w:top w:val="nil"/>
              <w:left w:val="nil"/>
              <w:bottom w:val="single" w:color="auto" w:sz="4" w:space="0"/>
              <w:right w:val="single" w:color="auto" w:sz="4" w:space="0"/>
            </w:tcBorders>
            <w:shd w:val="clear" w:color="auto" w:fill="auto"/>
            <w:tcMar/>
            <w:vAlign w:val="center"/>
            <w:hideMark/>
            <w:tcPrChange w:author="Erick Fernando Alves" w:date="2020-11-13T09:31:10.8490243" w:id="815478414">
              <w:tcPr>
                <w:tcW w:w="0" w:type="auto"/>
                <w:tcBorders>
                  <w:top w:val="nil"/>
                  <w:left w:val="nil"/>
                  <w:bottom w:val="single" w:color="auto" w:sz="4" w:space="0"/>
                  <w:right w:val="single" w:color="auto" w:sz="4" w:space="0"/>
                </w:tcBorders>
                <w:shd w:val="clear" w:color="auto" w:fill="auto"/>
                <w:hideMark/>
              </w:tcPr>
            </w:tcPrChange>
          </w:tcPr>
          <w:p w:rsidRPr="003232D5" w:rsidR="003232D5" w:rsidP="473CF459" w:rsidRDefault="003232D5" w14:paraId="244D7CC5" w14:textId="77777777">
            <w:pPr>
              <w:spacing w:before="0" w:after="0" w:line="240" w:lineRule="auto"/>
              <w:jc w:val="left"/>
              <w:rPr>
                <w:rFonts w:ascii="Calibri" w:hAnsi="Calibri" w:eastAsia="Times New Roman" w:cs="Calibri"/>
                <w:color w:val="000000"/>
                <w:sz w:val="18"/>
                <w:szCs w:val="18"/>
                <w:lang w:eastAsia="nb-NO"/>
                <w:rPrChange w:author="Erick Fernando Alves" w:date="2020-11-13T09:31:10.8490243" w:id="994365735">
                  <w:rPr/>
                </w:rPrChange>
              </w:rPr>
              <w:pPrChange w:author="Erick Fernando Alves" w:date="2020-11-13T09:31:10.8490243" w:id="1205786710">
                <w:pPr>
                  <w:jc w:val="left"/>
                </w:pPr>
              </w:pPrChange>
            </w:pPr>
            <w:proofErr w:type="spellStart"/>
            <w:r w:rsidRPr="473CF459">
              <w:rPr>
                <w:rFonts w:ascii="Calibri" w:hAnsi="Calibri" w:eastAsia="Times New Roman" w:cs="Calibri"/>
                <w:color w:val="000000"/>
                <w:sz w:val="18"/>
                <w:szCs w:val="18"/>
                <w:lang w:eastAsia="nb-NO"/>
                <w:rPrChange w:author="Erick Fernando Alves" w:date="2020-11-13T09:31:10.8490243" w:id="293548760">
                  <w:rPr>
                    <w:rFonts w:ascii="Calibri" w:hAnsi="Calibri" w:eastAsia="Times New Roman" w:cs="Calibri"/>
                    <w:color w:val="000000"/>
                    <w:sz w:val="18"/>
                    <w:lang w:eastAsia="nb-NO"/>
                  </w:rPr>
                </w:rPrChange>
              </w:rPr>
              <w:t>Degradation</w:t>
            </w:r>
            <w:proofErr w:type="spellEnd"/>
            <w:r w:rsidRPr="473CF459">
              <w:rPr>
                <w:rFonts w:ascii="Calibri" w:hAnsi="Calibri" w:eastAsia="Times New Roman" w:cs="Calibri"/>
                <w:color w:val="000000"/>
                <w:sz w:val="18"/>
                <w:szCs w:val="18"/>
                <w:lang w:eastAsia="nb-NO"/>
                <w:rPrChange w:author="Erick Fernando Alves" w:date="2020-11-13T09:31:10.8490243" w:id="1753284788">
                  <w:rPr>
                    <w:rFonts w:ascii="Calibri" w:hAnsi="Calibri" w:eastAsia="Times New Roman" w:cs="Calibri"/>
                    <w:color w:val="000000"/>
                    <w:sz w:val="18"/>
                    <w:lang w:eastAsia="nb-NO"/>
                  </w:rPr>
                </w:rPrChange>
              </w:rPr>
              <w:t xml:space="preserve"> [</w:t>
            </w:r>
            <w:proofErr w:type="spellStart"/>
            <w:r w:rsidRPr="473CF459">
              <w:rPr>
                <w:rFonts w:ascii="Calibri" w:hAnsi="Calibri" w:eastAsia="Times New Roman" w:cs="Calibri"/>
                <w:color w:val="000000"/>
                <w:sz w:val="18"/>
                <w:szCs w:val="18"/>
                <w:lang w:eastAsia="nb-NO"/>
                <w:rPrChange w:author="Erick Fernando Alves" w:date="2020-11-13T09:31:10.8490243" w:id="1262157129">
                  <w:rPr>
                    <w:rFonts w:ascii="Calibri" w:hAnsi="Calibri" w:eastAsia="Times New Roman" w:cs="Calibri"/>
                    <w:color w:val="000000"/>
                    <w:sz w:val="18"/>
                    <w:lang w:eastAsia="nb-NO"/>
                  </w:rPr>
                </w:rPrChange>
              </w:rPr>
              <w:t>Yes</w:t>
            </w:r>
            <w:proofErr w:type="spellEnd"/>
            <w:r w:rsidRPr="473CF459">
              <w:rPr>
                <w:rFonts w:ascii="Calibri" w:hAnsi="Calibri" w:eastAsia="Times New Roman" w:cs="Calibri"/>
                <w:color w:val="000000"/>
                <w:sz w:val="18"/>
                <w:szCs w:val="18"/>
                <w:lang w:eastAsia="nb-NO"/>
                <w:rPrChange w:author="Erick Fernando Alves" w:date="2020-11-13T09:31:10.8490243" w:id="1235625631">
                  <w:rPr>
                    <w:rFonts w:ascii="Calibri" w:hAnsi="Calibri" w:eastAsia="Times New Roman" w:cs="Calibri"/>
                    <w:color w:val="000000"/>
                    <w:sz w:val="18"/>
                    <w:lang w:eastAsia="nb-NO"/>
                  </w:rPr>
                </w:rPrChange>
              </w:rPr>
              <w:t>/No]</w:t>
            </w:r>
          </w:p>
        </w:tc>
        <w:tc>
          <w:tcPr>
            <w:tcW w:w="0" w:type="auto"/>
            <w:vMerge w:val="restart"/>
            <w:tcBorders>
              <w:top w:val="nil"/>
              <w:left w:val="single" w:color="auto" w:sz="4" w:space="0"/>
              <w:bottom w:val="single" w:color="auto" w:sz="4" w:space="0"/>
              <w:right w:val="single" w:color="auto" w:sz="8" w:space="0"/>
            </w:tcBorders>
            <w:shd w:val="clear" w:color="auto" w:fill="auto"/>
            <w:tcMar/>
            <w:vAlign w:val="center"/>
            <w:hideMark/>
            <w:tcPrChange w:author="Erick Fernando Alves" w:date="2020-11-13T09:31:10.8490243" w:id="1114608624">
              <w:tcPr>
                <w:tcW w:w="0" w:type="auto"/>
                <w:vMerge w:val="restart"/>
                <w:tcBorders>
                  <w:top w:val="nil"/>
                  <w:left w:val="single" w:color="auto" w:sz="4" w:space="0"/>
                  <w:bottom w:val="single" w:color="auto" w:sz="4" w:space="0"/>
                  <w:right w:val="single" w:color="auto" w:sz="8" w:space="0"/>
                </w:tcBorders>
                <w:shd w:val="clear" w:color="auto" w:fill="auto"/>
                <w:hideMark/>
              </w:tcPr>
            </w:tcPrChange>
          </w:tcPr>
          <w:p w:rsidRPr="003232D5" w:rsidR="003232D5" w:rsidP="473CF459" w:rsidRDefault="003232D5" w14:paraId="4BB864F6"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370615080">
                  <w:rPr/>
                </w:rPrChange>
              </w:rPr>
              <w:pPrChange w:author="Erick Fernando Alves" w:date="2020-11-13T09:31:10.8490243" w:id="212763047">
                <w:pPr>
                  <w:jc w:val="left"/>
                </w:pPr>
              </w:pPrChange>
            </w:pPr>
            <w:r w:rsidRPr="6E4192E8">
              <w:rPr>
                <w:rFonts w:ascii="Calibri" w:hAnsi="Calibri" w:eastAsia="Times New Roman" w:cs="Calibri"/>
                <w:color w:val="000000"/>
                <w:sz w:val="18"/>
                <w:szCs w:val="18"/>
                <w:lang w:val="en-US" w:eastAsia="nb-NO"/>
                <w:rPrChange w:author="Marcin Pilarczyk" w:date="2020-11-11T12:40:38.0181572" w:id="1478257734">
                  <w:rPr>
                    <w:rFonts w:ascii="Calibri" w:hAnsi="Calibri" w:eastAsia="Times New Roman" w:cs="Calibri"/>
                    <w:color w:val="000000"/>
                    <w:sz w:val="18"/>
                    <w:lang w:val="en-US" w:eastAsia="nb-NO"/>
                  </w:rPr>
                </w:rPrChange>
              </w:rPr>
              <w:t xml:space="preserve">Model 1 incorporates simple polynomials. Model 2  calculates by </w:t>
            </w:r>
            <w:proofErr w:type="spellStart"/>
            <w:r w:rsidRPr="6E4192E8">
              <w:rPr>
                <w:rFonts w:ascii="Calibri" w:hAnsi="Calibri" w:eastAsia="Times New Roman" w:cs="Calibri"/>
                <w:color w:val="000000"/>
                <w:sz w:val="18"/>
                <w:szCs w:val="18"/>
                <w:lang w:val="en-US" w:eastAsia="nb-NO"/>
                <w:rPrChange w:author="Marcin Pilarczyk" w:date="2020-11-11T12:40:38.0181572" w:id="1940510937">
                  <w:rPr>
                    <w:rFonts w:ascii="Calibri" w:hAnsi="Calibri" w:eastAsia="Times New Roman" w:cs="Calibri"/>
                    <w:color w:val="000000"/>
                    <w:sz w:val="18"/>
                    <w:lang w:val="en-US" w:eastAsia="nb-NO"/>
                  </w:rPr>
                </w:rPrChange>
              </w:rPr>
              <w:t xml:space="preserve">seperate</w:t>
            </w:r>
            <w:proofErr w:type="spellEnd"/>
            <w:r w:rsidRPr="6E4192E8">
              <w:rPr>
                <w:rFonts w:ascii="Calibri" w:hAnsi="Calibri" w:eastAsia="Times New Roman" w:cs="Calibri"/>
                <w:color w:val="000000"/>
                <w:sz w:val="18"/>
                <w:szCs w:val="18"/>
                <w:lang w:val="en-US" w:eastAsia="nb-NO"/>
                <w:rPrChange w:author="Marcin Pilarczyk" w:date="2020-11-11T12:40:38.0181572" w:id="1432540829">
                  <w:rPr>
                    <w:rFonts w:ascii="Calibri" w:hAnsi="Calibri" w:eastAsia="Times New Roman" w:cs="Calibri"/>
                    <w:color w:val="000000"/>
                    <w:sz w:val="18"/>
                    <w:lang w:val="en-US" w:eastAsia="nb-NO"/>
                  </w:rPr>
                </w:rPrChange>
              </w:rPr>
              <w:lastRenderedPageBreak/>
              <w:t xml:space="preserve"> scripts polynomial for given inputs. </w:t>
            </w:r>
          </w:p>
        </w:tc>
      </w:tr>
      <w:tr w:rsidRPr="003232D5" w:rsidR="008379B3" w:rsidTr="473CF459" w14:paraId="69A695B9" w14:textId="77777777">
        <w:trPr>
          <w:trHeight w:val="435"/>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0FDD16F0"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8" w:space="0"/>
              <w:bottom w:val="single" w:color="auto" w:sz="4" w:space="0"/>
              <w:right w:val="single" w:color="auto" w:sz="8" w:space="0"/>
            </w:tcBorders>
            <w:vAlign w:val="center"/>
            <w:hideMark/>
          </w:tcPr>
          <w:p w:rsidRPr="003232D5" w:rsidR="003232D5" w:rsidP="001005DB" w:rsidRDefault="003232D5" w14:paraId="2FC5A345"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nil"/>
              <w:bottom w:val="single" w:color="auto" w:sz="4" w:space="0"/>
              <w:right w:val="nil"/>
            </w:tcBorders>
            <w:vAlign w:val="center"/>
            <w:hideMark/>
          </w:tcPr>
          <w:p w:rsidRPr="003232D5" w:rsidR="003232D5" w:rsidP="001005DB" w:rsidRDefault="003232D5" w14:paraId="4C155CBE"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single" w:color="auto" w:sz="8" w:space="0"/>
              <w:bottom w:val="nil"/>
              <w:right w:val="single" w:color="auto" w:sz="4" w:space="0"/>
            </w:tcBorders>
            <w:shd w:val="clear" w:color="auto" w:fill="FFE699"/>
            <w:noWrap/>
            <w:tcMar/>
            <w:vAlign w:val="center"/>
            <w:hideMark/>
            <w:tcPrChange w:author="Erick Fernando Alves" w:date="2020-11-13T09:31:10.8490243" w:id="1032671413">
              <w:tcPr>
                <w:tcW w:w="0" w:type="auto"/>
                <w:tcBorders>
                  <w:top w:val="nil"/>
                  <w:left w:val="single" w:color="auto" w:sz="8" w:space="0"/>
                  <w:bottom w:val="nil"/>
                  <w:right w:val="single" w:color="auto" w:sz="4" w:space="0"/>
                </w:tcBorders>
                <w:shd w:val="clear" w:color="000000" w:fill="FFE699"/>
                <w:noWrap/>
                <w:hideMark/>
              </w:tcPr>
            </w:tcPrChange>
          </w:tcPr>
          <w:p w:rsidRPr="003232D5" w:rsidR="003232D5" w:rsidP="001005DB" w:rsidRDefault="003232D5" w14:paraId="6A93B438"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Model 2 - inputs from user</w:t>
            </w:r>
          </w:p>
        </w:tc>
        <w:tc>
          <w:tcPr>
            <w:tcW w:w="0" w:type="auto"/>
            <w:tcBorders>
              <w:top w:val="nil"/>
              <w:left w:val="nil"/>
              <w:bottom w:val="nil"/>
              <w:right w:val="single" w:color="auto" w:sz="4" w:space="0"/>
            </w:tcBorders>
            <w:shd w:val="clear" w:color="auto" w:fill="auto"/>
            <w:noWrap/>
            <w:tcMar/>
            <w:vAlign w:val="center"/>
            <w:hideMark/>
            <w:tcPrChange w:author="Erick Fernando Alves" w:date="2020-11-13T09:31:10.8490243" w:id="1126618958">
              <w:tcPr>
                <w:tcW w:w="0" w:type="auto"/>
                <w:tcBorders>
                  <w:top w:val="nil"/>
                  <w:left w:val="nil"/>
                  <w:bottom w:val="nil"/>
                  <w:right w:val="single" w:color="auto" w:sz="4" w:space="0"/>
                </w:tcBorders>
                <w:shd w:val="clear" w:color="auto" w:fill="auto"/>
                <w:noWrap/>
                <w:hideMark/>
              </w:tcPr>
            </w:tcPrChange>
          </w:tcPr>
          <w:p w:rsidRPr="003232D5" w:rsidR="003232D5" w:rsidP="6E4192E8" w:rsidRDefault="003232D5" w14:paraId="3F75C85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738574275">
                  <w:rPr/>
                </w:rPrChange>
              </w:rPr>
              <w:pPrChange w:author="Marcin Pilarczyk" w:date="2020-11-11T12:40:38.0181572" w:id="1139011732">
                <w:pPr>
                  <w:jc w:val="left"/>
                </w:pPr>
              </w:pPrChange>
            </w:pPr>
            <w:r w:rsidRPr="6E4192E8">
              <w:rPr>
                <w:rFonts w:ascii="Calibri" w:hAnsi="Calibri" w:eastAsia="Times New Roman" w:cs="Calibri"/>
                <w:color w:val="000000"/>
                <w:sz w:val="18"/>
                <w:szCs w:val="18"/>
                <w:lang w:val="en-US" w:eastAsia="nb-NO"/>
                <w:rPrChange w:author="Marcin Pilarczyk" w:date="2020-11-11T12:40:38.0181572" w:id="703661684">
                  <w:rPr>
                    <w:rFonts w:ascii="Calibri" w:hAnsi="Calibri" w:eastAsia="Times New Roman" w:cs="Calibri"/>
                    <w:color w:val="000000"/>
                    <w:sz w:val="18"/>
                    <w:lang w:val="en-US" w:eastAsia="nb-NO"/>
                  </w:rPr>
                </w:rPrChange>
              </w:rPr>
              <w:t>Max. Capacity [value in MW]</w:t>
            </w:r>
          </w:p>
        </w:tc>
        <w:tc>
          <w:tcPr>
            <w:tcW w:w="0" w:type="auto"/>
            <w:tcBorders>
              <w:top w:val="nil"/>
              <w:left w:val="nil"/>
              <w:bottom w:val="nil"/>
              <w:right w:val="single" w:color="auto" w:sz="4" w:space="0"/>
            </w:tcBorders>
            <w:shd w:val="clear" w:color="auto" w:fill="auto"/>
            <w:tcMar/>
            <w:vAlign w:val="center"/>
            <w:hideMark/>
            <w:tcPrChange w:author="Erick Fernando Alves" w:date="2020-11-13T09:31:10.8490243" w:id="535728173">
              <w:tcPr>
                <w:tcW w:w="0" w:type="auto"/>
                <w:tcBorders>
                  <w:top w:val="nil"/>
                  <w:left w:val="nil"/>
                  <w:bottom w:val="nil"/>
                  <w:right w:val="single" w:color="auto" w:sz="4" w:space="0"/>
                </w:tcBorders>
                <w:shd w:val="clear" w:color="auto" w:fill="auto"/>
                <w:hideMark/>
              </w:tcPr>
            </w:tcPrChange>
          </w:tcPr>
          <w:p w:rsidRPr="003232D5" w:rsidR="003232D5" w:rsidP="473CF459" w:rsidRDefault="003232D5" w14:paraId="2492D4EC" w14:textId="77777777">
            <w:pPr>
              <w:spacing w:before="0" w:after="0" w:line="240" w:lineRule="auto"/>
              <w:jc w:val="left"/>
              <w:rPr>
                <w:rFonts w:ascii="Calibri" w:hAnsi="Calibri" w:eastAsia="Times New Roman" w:cs="Calibri"/>
                <w:color w:val="000000"/>
                <w:sz w:val="18"/>
                <w:szCs w:val="18"/>
                <w:lang w:eastAsia="nb-NO"/>
                <w:rPrChange w:author="Erick Fernando Alves" w:date="2020-11-13T09:31:10.8490243" w:id="1580954222">
                  <w:rPr/>
                </w:rPrChange>
              </w:rPr>
              <w:pPrChange w:author="Erick Fernando Alves" w:date="2020-11-13T09:31:10.8490243" w:id="168311095">
                <w:pPr>
                  <w:jc w:val="left"/>
                </w:pPr>
              </w:pPrChange>
            </w:pPr>
            <w:proofErr w:type="spellStart"/>
            <w:r w:rsidRPr="473CF459">
              <w:rPr>
                <w:rFonts w:ascii="Calibri" w:hAnsi="Calibri" w:eastAsia="Times New Roman" w:cs="Calibri"/>
                <w:color w:val="000000"/>
                <w:sz w:val="18"/>
                <w:szCs w:val="18"/>
                <w:lang w:eastAsia="nb-NO"/>
                <w:rPrChange w:author="Erick Fernando Alves" w:date="2020-11-13T09:31:10.8490243" w:id="2091299106">
                  <w:rPr>
                    <w:rFonts w:ascii="Calibri" w:hAnsi="Calibri" w:eastAsia="Times New Roman" w:cs="Calibri"/>
                    <w:color w:val="000000"/>
                    <w:sz w:val="18"/>
                    <w:lang w:eastAsia="nb-NO"/>
                  </w:rPr>
                </w:rPrChange>
              </w:rPr>
              <w:t>Degradation</w:t>
            </w:r>
            <w:proofErr w:type="spellEnd"/>
            <w:r w:rsidRPr="473CF459">
              <w:rPr>
                <w:rFonts w:ascii="Calibri" w:hAnsi="Calibri" w:eastAsia="Times New Roman" w:cs="Calibri"/>
                <w:color w:val="000000"/>
                <w:sz w:val="18"/>
                <w:szCs w:val="18"/>
                <w:lang w:eastAsia="nb-NO"/>
                <w:rPrChange w:author="Erick Fernando Alves" w:date="2020-11-13T09:31:10.8490243" w:id="559330537">
                  <w:rPr>
                    <w:rFonts w:ascii="Calibri" w:hAnsi="Calibri" w:eastAsia="Times New Roman" w:cs="Calibri"/>
                    <w:color w:val="000000"/>
                    <w:sz w:val="18"/>
                    <w:lang w:eastAsia="nb-NO"/>
                  </w:rPr>
                </w:rPrChange>
              </w:rPr>
              <w:t xml:space="preserve"> [</w:t>
            </w:r>
            <w:proofErr w:type="spellStart"/>
            <w:r w:rsidRPr="473CF459">
              <w:rPr>
                <w:rFonts w:ascii="Calibri" w:hAnsi="Calibri" w:eastAsia="Times New Roman" w:cs="Calibri"/>
                <w:color w:val="000000"/>
                <w:sz w:val="18"/>
                <w:szCs w:val="18"/>
                <w:lang w:eastAsia="nb-NO"/>
                <w:rPrChange w:author="Erick Fernando Alves" w:date="2020-11-13T09:31:10.8490243" w:id="956945305">
                  <w:rPr>
                    <w:rFonts w:ascii="Calibri" w:hAnsi="Calibri" w:eastAsia="Times New Roman" w:cs="Calibri"/>
                    <w:color w:val="000000"/>
                    <w:sz w:val="18"/>
                    <w:lang w:eastAsia="nb-NO"/>
                  </w:rPr>
                </w:rPrChange>
              </w:rPr>
              <w:t>Yes</w:t>
            </w:r>
            <w:proofErr w:type="spellEnd"/>
            <w:r w:rsidRPr="473CF459">
              <w:rPr>
                <w:rFonts w:ascii="Calibri" w:hAnsi="Calibri" w:eastAsia="Times New Roman" w:cs="Calibri"/>
                <w:color w:val="000000"/>
                <w:sz w:val="18"/>
                <w:szCs w:val="18"/>
                <w:lang w:eastAsia="nb-NO"/>
                <w:rPrChange w:author="Erick Fernando Alves" w:date="2020-11-13T09:31:10.8490243" w:id="977060159">
                  <w:rPr>
                    <w:rFonts w:ascii="Calibri" w:hAnsi="Calibri" w:eastAsia="Times New Roman" w:cs="Calibri"/>
                    <w:color w:val="000000"/>
                    <w:sz w:val="18"/>
                    <w:lang w:eastAsia="nb-NO"/>
                  </w:rPr>
                </w:rPrChange>
              </w:rPr>
              <w:t>/No]</w:t>
            </w:r>
          </w:p>
        </w:tc>
        <w:tc>
          <w:tcPr>
            <w:tcW w:w="0" w:type="auto"/>
            <w:vMerge/>
            <w:tcBorders>
              <w:top w:val="nil"/>
              <w:left w:val="single" w:color="auto" w:sz="4" w:space="0"/>
              <w:bottom w:val="single" w:color="auto" w:sz="4" w:space="0"/>
              <w:right w:val="single" w:color="auto" w:sz="8" w:space="0"/>
            </w:tcBorders>
            <w:vAlign w:val="center"/>
            <w:hideMark/>
          </w:tcPr>
          <w:p w:rsidRPr="003232D5" w:rsidR="003232D5" w:rsidP="001005DB" w:rsidRDefault="003232D5" w14:paraId="2FFF2120" w14:textId="77777777">
            <w:pPr>
              <w:spacing w:before="0" w:after="0" w:line="240" w:lineRule="auto"/>
              <w:jc w:val="left"/>
              <w:rPr>
                <w:rFonts w:ascii="Calibri" w:hAnsi="Calibri" w:eastAsia="Times New Roman" w:cs="Calibri"/>
                <w:color w:val="000000"/>
                <w:sz w:val="18"/>
                <w:lang w:eastAsia="nb-NO"/>
              </w:rPr>
            </w:pPr>
          </w:p>
        </w:tc>
      </w:tr>
      <w:tr w:rsidRPr="001005DB" w:rsidR="008379B3" w:rsidTr="473CF459" w14:paraId="62D5653D" w14:textId="77777777">
        <w:trPr>
          <w:trHeight w:val="615"/>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36CAD6E3" w14:textId="77777777">
            <w:pPr>
              <w:spacing w:before="0" w:after="0" w:line="240" w:lineRule="auto"/>
              <w:jc w:val="left"/>
              <w:rPr>
                <w:rFonts w:ascii="Calibri" w:hAnsi="Calibri" w:eastAsia="Times New Roman" w:cs="Calibri"/>
                <w:color w:val="000000"/>
                <w:sz w:val="18"/>
                <w:lang w:eastAsia="nb-NO"/>
              </w:rPr>
            </w:pPr>
          </w:p>
        </w:tc>
        <w:tc>
          <w:tcPr>
            <w:tcW w:w="0" w:type="auto"/>
            <w:tcBorders>
              <w:top w:val="single" w:color="auto" w:sz="8" w:space="0"/>
              <w:left w:val="single" w:color="auto" w:sz="8" w:space="0"/>
              <w:bottom w:val="single" w:color="auto" w:sz="8" w:space="0"/>
              <w:right w:val="single" w:color="auto" w:sz="8" w:space="0"/>
            </w:tcBorders>
            <w:shd w:val="clear" w:color="auto" w:fill="auto"/>
            <w:noWrap/>
            <w:tcMar/>
            <w:vAlign w:val="bottom"/>
            <w:hideMark/>
            <w:tcPrChange w:author="Erick Fernando Alves" w:date="2020-11-13T09:31:10.8490243" w:id="899038192">
              <w:tcPr>
                <w:tcW w:w="0" w:type="auto"/>
                <w:tcBorders>
                  <w:top w:val="single" w:color="auto" w:sz="8" w:space="0"/>
                  <w:left w:val="single" w:color="auto" w:sz="8" w:space="0"/>
                  <w:bottom w:val="single" w:color="auto" w:sz="8" w:space="0"/>
                  <w:right w:val="single" w:color="auto" w:sz="8" w:space="0"/>
                </w:tcBorders>
                <w:shd w:val="clear" w:color="auto" w:fill="auto"/>
                <w:noWrap/>
                <w:hideMark/>
              </w:tcPr>
            </w:tcPrChange>
          </w:tcPr>
          <w:p w:rsidRPr="003232D5" w:rsidR="003232D5" w:rsidP="6E4192E8" w:rsidRDefault="003232D5" w14:paraId="1EA2A5E6" w14:textId="77777777">
            <w:pPr>
              <w:spacing w:before="0" w:after="0" w:line="240" w:lineRule="auto"/>
              <w:jc w:val="left"/>
              <w:rPr>
                <w:rFonts w:ascii="Calibri" w:hAnsi="Calibri" w:eastAsia="Times New Roman" w:cs="Calibri"/>
                <w:color w:val="000000"/>
                <w:sz w:val="18"/>
                <w:szCs w:val="18"/>
                <w:lang w:eastAsia="nb-NO"/>
                <w:rPrChange w:author="Marcin Pilarczyk" w:date="2020-11-11T12:40:38.0181572" w:id="94951184">
                  <w:rPr/>
                </w:rPrChange>
              </w:rPr>
              <w:pPrChange w:author="Marcin Pilarczyk" w:date="2020-11-11T12:40:38.0181572" w:id="1150392834">
                <w:pPr>
                  <w:jc w:val="left"/>
                </w:pPr>
              </w:pPrChange>
            </w:pPr>
            <w:r w:rsidRPr="6E4192E8">
              <w:rPr>
                <w:rFonts w:ascii="Calibri" w:hAnsi="Calibri" w:eastAsia="Times New Roman" w:cs="Calibri"/>
                <w:color w:val="000000"/>
                <w:sz w:val="18"/>
                <w:szCs w:val="18"/>
                <w:lang w:eastAsia="nb-NO"/>
                <w:rPrChange w:author="Marcin Pilarczyk" w:date="2020-11-11T12:40:38.0181572" w:id="763325111">
                  <w:rPr>
                    <w:rFonts w:ascii="Calibri" w:hAnsi="Calibri" w:eastAsia="Times New Roman" w:cs="Calibri"/>
                    <w:color w:val="000000"/>
                    <w:sz w:val="18"/>
                    <w:lang w:eastAsia="nb-NO"/>
                  </w:rPr>
                </w:rPrChange>
              </w:rPr>
              <w:t xml:space="preserve">Hydrogen </w:t>
            </w:r>
            <w:proofErr w:type="spellStart"/>
            <w:r w:rsidRPr="6E4192E8">
              <w:rPr>
                <w:rFonts w:ascii="Calibri" w:hAnsi="Calibri" w:eastAsia="Times New Roman" w:cs="Calibri"/>
                <w:color w:val="000000"/>
                <w:sz w:val="18"/>
                <w:szCs w:val="18"/>
                <w:lang w:eastAsia="nb-NO"/>
                <w:rPrChange w:author="Marcin Pilarczyk" w:date="2020-11-11T12:40:38.0181572" w:id="1862227680">
                  <w:rPr>
                    <w:rFonts w:ascii="Calibri" w:hAnsi="Calibri" w:eastAsia="Times New Roman" w:cs="Calibri"/>
                    <w:color w:val="000000"/>
                    <w:sz w:val="18"/>
                    <w:lang w:eastAsia="nb-NO"/>
                  </w:rPr>
                </w:rPrChange>
              </w:rPr>
              <w:t>storage</w:t>
            </w:r>
            <w:proofErr w:type="spellEnd"/>
            <w:r w:rsidRPr="6E4192E8">
              <w:rPr>
                <w:rFonts w:ascii="Calibri" w:hAnsi="Calibri" w:eastAsia="Times New Roman" w:cs="Calibri"/>
                <w:color w:val="000000"/>
                <w:sz w:val="18"/>
                <w:szCs w:val="18"/>
                <w:lang w:eastAsia="nb-NO"/>
                <w:rPrChange w:author="Marcin Pilarczyk" w:date="2020-11-11T12:40:38.0181572" w:id="1022293745">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1535386997">
                  <w:rPr>
                    <w:rFonts w:ascii="Calibri" w:hAnsi="Calibri" w:eastAsia="Times New Roman" w:cs="Calibri"/>
                    <w:color w:val="000000"/>
                    <w:sz w:val="18"/>
                    <w:lang w:eastAsia="nb-NO"/>
                  </w:rPr>
                </w:rPrChange>
              </w:rPr>
              <w:t>Yes</w:t>
            </w:r>
            <w:proofErr w:type="spellEnd"/>
            <w:r w:rsidRPr="6E4192E8">
              <w:rPr>
                <w:rFonts w:ascii="Calibri" w:hAnsi="Calibri" w:eastAsia="Times New Roman" w:cs="Calibri"/>
                <w:color w:val="000000"/>
                <w:sz w:val="18"/>
                <w:szCs w:val="18"/>
                <w:lang w:eastAsia="nb-NO"/>
                <w:rPrChange w:author="Marcin Pilarczyk" w:date="2020-11-11T12:40:38.0181572" w:id="53244119">
                  <w:rPr>
                    <w:rFonts w:ascii="Calibri" w:hAnsi="Calibri" w:eastAsia="Times New Roman" w:cs="Calibri"/>
                    <w:color w:val="000000"/>
                    <w:sz w:val="18"/>
                    <w:lang w:eastAsia="nb-NO"/>
                  </w:rPr>
                </w:rPrChange>
              </w:rPr>
              <w:t>/No]</w:t>
            </w:r>
          </w:p>
        </w:tc>
        <w:tc>
          <w:tcPr>
            <w:tcW w:w="0" w:type="auto"/>
            <w:gridSpan w:val="2"/>
            <w:tcBorders>
              <w:top w:val="single" w:color="auto" w:sz="8" w:space="0"/>
              <w:left w:val="nil"/>
              <w:bottom w:val="single" w:color="auto" w:sz="8" w:space="0"/>
              <w:right w:val="single" w:color="auto" w:sz="4" w:space="0"/>
            </w:tcBorders>
            <w:shd w:val="clear" w:color="auto" w:fill="9BC2E6"/>
            <w:tcMar/>
            <w:vAlign w:val="center"/>
            <w:hideMark/>
            <w:tcPrChange w:author="Erick Fernando Alves" w:date="2020-11-13T09:31:10.8490243" w:id="1846187239">
              <w:tcPr>
                <w:tcW w:w="0" w:type="auto"/>
                <w:gridSpan w:val="2"/>
                <w:tcBorders>
                  <w:top w:val="single" w:color="auto" w:sz="8" w:space="0"/>
                  <w:left w:val="nil"/>
                  <w:bottom w:val="single" w:color="auto" w:sz="8" w:space="0"/>
                  <w:right w:val="single" w:color="auto" w:sz="4" w:space="0"/>
                </w:tcBorders>
                <w:shd w:val="clear" w:color="000000" w:fill="9BC2E6"/>
                <w:hideMark/>
              </w:tcPr>
            </w:tcPrChange>
          </w:tcPr>
          <w:p w:rsidRPr="003232D5" w:rsidR="003232D5" w:rsidP="6E4192E8" w:rsidRDefault="003232D5" w14:paraId="60C31D74" w14:textId="77777777" w14:noSpellErr="1">
            <w:pPr>
              <w:spacing w:before="0" w:after="0" w:line="240" w:lineRule="auto"/>
              <w:jc w:val="center"/>
              <w:rPr>
                <w:rFonts w:ascii="Calibri" w:hAnsi="Calibri" w:eastAsia="Times New Roman" w:cs="Calibri"/>
                <w:color w:val="000000"/>
                <w:sz w:val="18"/>
                <w:szCs w:val="18"/>
                <w:lang w:val="en-US" w:eastAsia="nb-NO"/>
                <w:rPrChange w:author="Marcin Pilarczyk" w:date="2020-11-11T12:40:38.0181572" w:id="153910979">
                  <w:rPr/>
                </w:rPrChange>
              </w:rPr>
              <w:pPrChange w:author="Marcin Pilarczyk" w:date="2020-11-11T12:40:38.0181572" w:id="1908194415">
                <w:pPr>
                  <w:jc w:val="center"/>
                </w:pPr>
              </w:pPrChange>
            </w:pPr>
            <w:r w:rsidRPr="6E4192E8">
              <w:rPr>
                <w:rFonts w:ascii="Calibri" w:hAnsi="Calibri" w:eastAsia="Times New Roman" w:cs="Calibri"/>
                <w:color w:val="000000"/>
                <w:sz w:val="18"/>
                <w:szCs w:val="18"/>
                <w:lang w:val="en-US" w:eastAsia="nb-NO"/>
                <w:rPrChange w:author="Marcin Pilarczyk" w:date="2020-11-11T12:40:38.0181572" w:id="2051590088">
                  <w:rPr>
                    <w:rFonts w:ascii="Calibri" w:hAnsi="Calibri" w:eastAsia="Times New Roman" w:cs="Calibri"/>
                    <w:color w:val="000000"/>
                    <w:sz w:val="18"/>
                    <w:lang w:val="en-US" w:eastAsia="nb-NO"/>
                  </w:rPr>
                </w:rPrChange>
              </w:rPr>
              <w:t>Max. Capacity [value in kgH</w:t>
            </w:r>
            <w:r w:rsidRPr="6E4192E8">
              <w:rPr>
                <w:rFonts w:ascii="Calibri" w:hAnsi="Calibri" w:eastAsia="Times New Roman" w:cs="Calibri"/>
                <w:color w:val="000000"/>
                <w:sz w:val="18"/>
                <w:szCs w:val="18"/>
                <w:vertAlign w:val="subscript"/>
                <w:lang w:val="en-US" w:eastAsia="nb-NO"/>
                <w:rPrChange w:author="Marcin Pilarczyk" w:date="2020-11-11T12:40:38.0181572" w:id="2010540665">
                  <w:rPr>
                    <w:rFonts w:ascii="Calibri" w:hAnsi="Calibri" w:eastAsia="Times New Roman" w:cs="Calibri"/>
                    <w:color w:val="000000"/>
                    <w:sz w:val="18"/>
                    <w:vertAlign w:val="subscript"/>
                    <w:lang w:val="en-US" w:eastAsia="nb-NO"/>
                  </w:rPr>
                </w:rPrChange>
              </w:rPr>
              <w:t xml:space="preserve">2 </w:t>
            </w:r>
            <w:r w:rsidRPr="6E4192E8">
              <w:rPr>
                <w:rFonts w:ascii="Calibri" w:hAnsi="Calibri" w:eastAsia="Times New Roman" w:cs="Calibri"/>
                <w:color w:val="000000"/>
                <w:sz w:val="18"/>
                <w:szCs w:val="18"/>
                <w:lang w:val="en-US" w:eastAsia="nb-NO"/>
                <w:rPrChange w:author="Marcin Pilarczyk" w:date="2020-11-11T12:40:38.0181572" w:id="1991654040">
                  <w:rPr>
                    <w:rFonts w:ascii="Calibri" w:hAnsi="Calibri" w:eastAsia="Times New Roman" w:cs="Calibri"/>
                    <w:color w:val="000000"/>
                    <w:sz w:val="18"/>
                    <w:lang w:val="en-US" w:eastAsia="nb-NO"/>
                  </w:rPr>
                </w:rPrChange>
              </w:rPr>
              <w:t>; default 50 000 kgH2]</w:t>
            </w:r>
          </w:p>
        </w:tc>
        <w:tc>
          <w:tcPr>
            <w:tcW w:w="0" w:type="auto"/>
            <w:tcBorders>
              <w:top w:val="single" w:color="auto" w:sz="8" w:space="0"/>
              <w:left w:val="nil"/>
              <w:bottom w:val="single" w:color="auto" w:sz="8" w:space="0"/>
              <w:right w:val="single" w:color="auto" w:sz="4" w:space="0"/>
            </w:tcBorders>
            <w:shd w:val="clear" w:color="auto" w:fill="auto"/>
            <w:noWrap/>
            <w:tcMar/>
            <w:vAlign w:val="bottom"/>
            <w:hideMark/>
            <w:tcPrChange w:author="Erick Fernando Alves" w:date="2020-11-13T09:31:10.8490243" w:id="122203363">
              <w:tcPr>
                <w:tcW w:w="0" w:type="auto"/>
                <w:tcBorders>
                  <w:top w:val="single" w:color="auto" w:sz="8" w:space="0"/>
                  <w:left w:val="nil"/>
                  <w:bottom w:val="single" w:color="auto" w:sz="8" w:space="0"/>
                  <w:right w:val="single" w:color="auto" w:sz="4" w:space="0"/>
                </w:tcBorders>
                <w:shd w:val="clear" w:color="auto" w:fill="auto"/>
                <w:noWrap/>
                <w:hideMark/>
              </w:tcPr>
            </w:tcPrChange>
          </w:tcPr>
          <w:p w:rsidRPr="003232D5" w:rsidR="003232D5" w:rsidP="001005DB" w:rsidRDefault="003232D5" w14:paraId="384DCE1F"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single" w:color="auto" w:sz="8" w:space="0"/>
              <w:left w:val="nil"/>
              <w:bottom w:val="single" w:color="auto" w:sz="8" w:space="0"/>
              <w:right w:val="single" w:color="auto" w:sz="4" w:space="0"/>
            </w:tcBorders>
            <w:shd w:val="clear" w:color="auto" w:fill="auto"/>
            <w:tcMar/>
            <w:vAlign w:val="center"/>
            <w:hideMark/>
            <w:tcPrChange w:author="Erick Fernando Alves" w:date="2020-11-13T09:31:10.8490243" w:id="776283830">
              <w:tcPr>
                <w:tcW w:w="0" w:type="auto"/>
                <w:tcBorders>
                  <w:top w:val="single" w:color="auto" w:sz="8" w:space="0"/>
                  <w:left w:val="nil"/>
                  <w:bottom w:val="single" w:color="auto" w:sz="8" w:space="0"/>
                  <w:right w:val="single" w:color="auto" w:sz="4" w:space="0"/>
                </w:tcBorders>
                <w:shd w:val="clear" w:color="auto" w:fill="auto"/>
                <w:hideMark/>
              </w:tcPr>
            </w:tcPrChange>
          </w:tcPr>
          <w:p w:rsidRPr="003232D5" w:rsidR="003232D5" w:rsidP="001005DB" w:rsidRDefault="003232D5" w14:paraId="1BE95315"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 xml:space="preserve">n/a  </w:t>
            </w:r>
          </w:p>
        </w:tc>
        <w:tc>
          <w:tcPr>
            <w:tcW w:w="0" w:type="auto"/>
            <w:tcBorders>
              <w:top w:val="single" w:color="auto" w:sz="8" w:space="0"/>
              <w:left w:val="nil"/>
              <w:bottom w:val="single" w:color="auto" w:sz="8" w:space="0"/>
              <w:right w:val="single" w:color="auto" w:sz="8" w:space="0"/>
            </w:tcBorders>
            <w:shd w:val="clear" w:color="auto" w:fill="auto"/>
            <w:tcMar/>
            <w:vAlign w:val="bottom"/>
            <w:hideMark/>
            <w:tcPrChange w:author="Erick Fernando Alves" w:date="2020-11-13T09:31:10.8490243" w:id="473479816">
              <w:tcPr>
                <w:tcW w:w="0" w:type="auto"/>
                <w:tcBorders>
                  <w:top w:val="single" w:color="auto" w:sz="8" w:space="0"/>
                  <w:left w:val="nil"/>
                  <w:bottom w:val="single" w:color="auto" w:sz="8" w:space="0"/>
                  <w:right w:val="single" w:color="auto" w:sz="8" w:space="0"/>
                </w:tcBorders>
                <w:shd w:val="clear" w:color="auto" w:fill="auto"/>
                <w:hideMark/>
              </w:tcPr>
            </w:tcPrChange>
          </w:tcPr>
          <w:p w:rsidRPr="003232D5" w:rsidR="003232D5" w:rsidP="6E4192E8" w:rsidRDefault="003232D5" w14:paraId="6124FB9B"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848630873">
                  <w:rPr/>
                </w:rPrChange>
              </w:rPr>
              <w:pPrChange w:author="Marcin Pilarczyk" w:date="2020-11-11T12:40:38.0181572" w:id="1473909346">
                <w:pPr>
                  <w:jc w:val="left"/>
                </w:pPr>
              </w:pPrChange>
            </w:pPr>
            <w:r w:rsidRPr="6E4192E8">
              <w:rPr>
                <w:rFonts w:ascii="Calibri" w:hAnsi="Calibri" w:eastAsia="Times New Roman" w:cs="Calibri"/>
                <w:color w:val="000000"/>
                <w:sz w:val="18"/>
                <w:szCs w:val="18"/>
                <w:lang w:val="en-US" w:eastAsia="nb-NO"/>
                <w:rPrChange w:author="Marcin Pilarczyk" w:date="2020-11-11T12:40:38.0181572" w:id="1931445242">
                  <w:rPr>
                    <w:rFonts w:ascii="Calibri" w:hAnsi="Calibri" w:eastAsia="Times New Roman" w:cs="Calibri"/>
                    <w:color w:val="000000"/>
                    <w:sz w:val="18"/>
                    <w:lang w:val="en-US" w:eastAsia="nb-NO"/>
                  </w:rPr>
                </w:rPrChange>
              </w:rPr>
              <w:t>It is assumed that the Hydrogen is stored in gaseous form under pressure of 30 bar (pressure of ELY)</w:t>
            </w:r>
          </w:p>
        </w:tc>
      </w:tr>
      <w:tr w:rsidRPr="001005DB" w:rsidR="008379B3" w:rsidTr="473CF459" w14:paraId="346DC719" w14:textId="77777777">
        <w:trPr>
          <w:trHeight w:val="315"/>
        </w:trPr>
        <w:tc>
          <w:tcPr>
            <w:tcW w:w="0" w:type="auto"/>
            <w:vMerge/>
            <w:tcBorders>
              <w:top w:val="nil"/>
              <w:left w:val="single" w:color="auto" w:sz="8" w:space="0"/>
              <w:bottom w:val="single" w:color="auto" w:sz="4" w:space="0"/>
              <w:right w:val="nil"/>
            </w:tcBorders>
            <w:vAlign w:val="center"/>
            <w:hideMark/>
          </w:tcPr>
          <w:p w:rsidRPr="003232D5" w:rsidR="003232D5" w:rsidP="001005DB" w:rsidRDefault="003232D5" w14:paraId="2F99BFA2" w14:textId="77777777">
            <w:pPr>
              <w:spacing w:before="0" w:after="0" w:line="240" w:lineRule="auto"/>
              <w:jc w:val="left"/>
              <w:rPr>
                <w:rFonts w:ascii="Calibri" w:hAnsi="Calibri" w:eastAsia="Times New Roman" w:cs="Calibri"/>
                <w:color w:val="000000"/>
                <w:sz w:val="18"/>
                <w:lang w:val="en-US" w:eastAsia="nb-NO"/>
              </w:rPr>
            </w:pPr>
          </w:p>
        </w:tc>
        <w:tc>
          <w:tcPr>
            <w:tcW w:w="0" w:type="auto"/>
            <w:tcBorders>
              <w:top w:val="nil"/>
              <w:left w:val="single" w:color="auto" w:sz="8" w:space="0"/>
              <w:bottom w:val="single" w:color="auto" w:sz="8" w:space="0"/>
              <w:right w:val="single" w:color="auto" w:sz="8" w:space="0"/>
            </w:tcBorders>
            <w:shd w:val="clear" w:color="auto" w:fill="auto"/>
            <w:noWrap/>
            <w:tcMar/>
            <w:vAlign w:val="bottom"/>
            <w:hideMark/>
            <w:tcPrChange w:author="Erick Fernando Alves" w:date="2020-11-13T09:31:10.8490243" w:id="1196647149">
              <w:tcPr>
                <w:tcW w:w="0" w:type="auto"/>
                <w:tcBorders>
                  <w:top w:val="nil"/>
                  <w:left w:val="single" w:color="auto" w:sz="8" w:space="0"/>
                  <w:bottom w:val="single" w:color="auto" w:sz="8" w:space="0"/>
                  <w:right w:val="single" w:color="auto" w:sz="8" w:space="0"/>
                </w:tcBorders>
                <w:shd w:val="clear" w:color="auto" w:fill="auto"/>
                <w:noWrap/>
                <w:hideMark/>
              </w:tcPr>
            </w:tcPrChange>
          </w:tcPr>
          <w:p w:rsidRPr="003232D5" w:rsidR="003232D5" w:rsidP="6E4192E8" w:rsidRDefault="003232D5" w14:paraId="385987F6"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685232047">
                  <w:rPr/>
                </w:rPrChange>
              </w:rPr>
              <w:pPrChange w:author="Marcin Pilarczyk" w:date="2020-11-11T12:40:38.0181572" w:id="343859719">
                <w:pPr>
                  <w:jc w:val="left"/>
                </w:pPr>
              </w:pPrChange>
            </w:pPr>
            <w:r w:rsidRPr="6E4192E8">
              <w:rPr>
                <w:rFonts w:ascii="Calibri" w:hAnsi="Calibri" w:eastAsia="Times New Roman" w:cs="Calibri"/>
                <w:color w:val="000000"/>
                <w:sz w:val="18"/>
                <w:szCs w:val="18"/>
                <w:lang w:val="en-US" w:eastAsia="nb-NO"/>
                <w:rPrChange w:author="Marcin Pilarczyk" w:date="2020-11-11T12:40:38.0181572" w:id="879714235">
                  <w:rPr>
                    <w:rFonts w:ascii="Calibri" w:hAnsi="Calibri" w:eastAsia="Times New Roman" w:cs="Calibri"/>
                    <w:color w:val="000000"/>
                    <w:sz w:val="18"/>
                    <w:lang w:val="en-US" w:eastAsia="nb-NO"/>
                  </w:rPr>
                </w:rPrChange>
              </w:rPr>
              <w:t>Hybrid energy storage [Yes/No]</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1078447172">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5DC1C799"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1785219328">
                  <w:rPr/>
                </w:rPrChange>
              </w:rPr>
              <w:pPrChange w:author="Erick Fernando Alves" w:date="2020-11-13T09:31:10.8490243" w:id="1424377550">
                <w:pPr>
                  <w:jc w:val="left"/>
                </w:pPr>
              </w:pPrChange>
            </w:pPr>
            <w:r w:rsidRPr="6E4192E8">
              <w:rPr>
                <w:rFonts w:ascii="Calibri" w:hAnsi="Calibri" w:eastAsia="Times New Roman" w:cs="Calibri"/>
                <w:color w:val="000000"/>
                <w:sz w:val="18"/>
                <w:szCs w:val="18"/>
                <w:lang w:val="en-US" w:eastAsia="nb-NO"/>
                <w:rPrChange w:author="Marcin Pilarczyk" w:date="2020-11-11T12:40:38.0181572" w:id="801796623">
                  <w:rPr>
                    <w:rFonts w:ascii="Calibri" w:hAnsi="Calibri" w:eastAsia="Times New Roman" w:cs="Calibri"/>
                    <w:color w:val="000000"/>
                    <w:sz w:val="18"/>
                    <w:lang w:val="en-US" w:eastAsia="nb-NO"/>
                  </w:rPr>
                </w:rPrChange>
              </w:rPr>
              <w:t> </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496980724">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6E13339D"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1380060275">
                  <w:rPr/>
                </w:rPrChange>
              </w:rPr>
              <w:pPrChange w:author="Erick Fernando Alves" w:date="2020-11-13T09:31:10.8490243" w:id="1725117005">
                <w:pPr>
                  <w:jc w:val="left"/>
                </w:pPr>
              </w:pPrChange>
            </w:pPr>
            <w:r w:rsidRPr="6E4192E8">
              <w:rPr>
                <w:rFonts w:ascii="Calibri" w:hAnsi="Calibri" w:eastAsia="Times New Roman" w:cs="Calibri"/>
                <w:color w:val="000000"/>
                <w:sz w:val="18"/>
                <w:szCs w:val="18"/>
                <w:lang w:val="en-US" w:eastAsia="nb-NO"/>
                <w:rPrChange w:author="Marcin Pilarczyk" w:date="2020-11-11T12:40:38.0181572" w:id="1627805208">
                  <w:rPr>
                    <w:rFonts w:ascii="Calibri" w:hAnsi="Calibri" w:eastAsia="Times New Roman" w:cs="Calibri"/>
                    <w:color w:val="000000"/>
                    <w:sz w:val="18"/>
                    <w:lang w:val="en-US" w:eastAsia="nb-NO"/>
                  </w:rPr>
                </w:rPrChange>
              </w:rPr>
              <w:t> </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1689192211">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71AFF19D"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424614275">
                  <w:rPr/>
                </w:rPrChange>
              </w:rPr>
              <w:pPrChange w:author="Erick Fernando Alves" w:date="2020-11-13T09:31:10.8490243" w:id="1454902706">
                <w:pPr>
                  <w:jc w:val="left"/>
                </w:pPr>
              </w:pPrChange>
            </w:pPr>
            <w:r w:rsidRPr="6E4192E8">
              <w:rPr>
                <w:rFonts w:ascii="Calibri" w:hAnsi="Calibri" w:eastAsia="Times New Roman" w:cs="Calibri"/>
                <w:color w:val="000000"/>
                <w:sz w:val="18"/>
                <w:szCs w:val="18"/>
                <w:lang w:val="en-US" w:eastAsia="nb-NO"/>
                <w:rPrChange w:author="Marcin Pilarczyk" w:date="2020-11-11T12:40:38.0181572" w:id="1028861197">
                  <w:rPr>
                    <w:rFonts w:ascii="Calibri" w:hAnsi="Calibri" w:eastAsia="Times New Roman" w:cs="Calibri"/>
                    <w:color w:val="000000"/>
                    <w:sz w:val="18"/>
                    <w:lang w:val="en-US" w:eastAsia="nb-NO"/>
                  </w:rPr>
                </w:rPrChange>
              </w:rPr>
              <w:t> </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1446349670">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05D4FD50"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408359290">
                  <w:rPr/>
                </w:rPrChange>
              </w:rPr>
              <w:pPrChange w:author="Erick Fernando Alves" w:date="2020-11-13T09:31:10.8490243" w:id="1673181001">
                <w:pPr>
                  <w:jc w:val="left"/>
                </w:pPr>
              </w:pPrChange>
            </w:pPr>
            <w:r w:rsidRPr="6E4192E8">
              <w:rPr>
                <w:rFonts w:ascii="Calibri" w:hAnsi="Calibri" w:eastAsia="Times New Roman" w:cs="Calibri"/>
                <w:color w:val="000000"/>
                <w:sz w:val="18"/>
                <w:szCs w:val="18"/>
                <w:lang w:val="en-US" w:eastAsia="nb-NO"/>
                <w:rPrChange w:author="Marcin Pilarczyk" w:date="2020-11-11T12:40:38.0181572" w:id="1808672626">
                  <w:rPr>
                    <w:rFonts w:ascii="Calibri" w:hAnsi="Calibri" w:eastAsia="Times New Roman" w:cs="Calibri"/>
                    <w:color w:val="000000"/>
                    <w:sz w:val="18"/>
                    <w:lang w:val="en-US" w:eastAsia="nb-NO"/>
                  </w:rPr>
                </w:rPrChange>
              </w:rPr>
              <w:t> </w:t>
            </w:r>
          </w:p>
        </w:tc>
        <w:tc>
          <w:tcPr>
            <w:tcW w:w="0" w:type="auto"/>
            <w:tcBorders>
              <w:top w:val="nil"/>
              <w:left w:val="nil"/>
              <w:bottom w:val="single" w:color="auto" w:sz="8" w:space="0"/>
              <w:right w:val="single" w:color="auto" w:sz="8" w:space="0"/>
            </w:tcBorders>
            <w:shd w:val="clear" w:color="auto" w:fill="auto"/>
            <w:noWrap/>
            <w:tcMar/>
            <w:vAlign w:val="bottom"/>
            <w:hideMark/>
            <w:tcPrChange w:author="Erick Fernando Alves" w:date="2020-11-13T09:31:10.8490243" w:id="1122560328">
              <w:tcPr>
                <w:tcW w:w="0" w:type="auto"/>
                <w:tcBorders>
                  <w:top w:val="nil"/>
                  <w:left w:val="nil"/>
                  <w:bottom w:val="single" w:color="auto" w:sz="8" w:space="0"/>
                  <w:right w:val="single" w:color="auto" w:sz="8" w:space="0"/>
                </w:tcBorders>
                <w:shd w:val="clear" w:color="auto" w:fill="auto"/>
                <w:noWrap/>
                <w:hideMark/>
              </w:tcPr>
            </w:tcPrChange>
          </w:tcPr>
          <w:p w:rsidRPr="003232D5" w:rsidR="003232D5" w:rsidP="6E4192E8" w:rsidRDefault="003232D5" w14:paraId="5706A17B" w14:textId="77777777" w14:noSpellErr="1">
            <w:pPr>
              <w:spacing w:before="0" w:after="0" w:line="240" w:lineRule="auto"/>
              <w:jc w:val="left"/>
              <w:rPr>
                <w:rFonts w:ascii="Calibri" w:hAnsi="Calibri" w:eastAsia="Times New Roman" w:cs="Calibri"/>
                <w:color w:val="FF0000"/>
                <w:sz w:val="18"/>
                <w:szCs w:val="18"/>
                <w:lang w:val="en-US" w:eastAsia="nb-NO"/>
                <w:rPrChange w:author="Marcin Pilarczyk" w:date="2020-11-11T12:40:38.0181572" w:id="1116774822">
                  <w:rPr/>
                </w:rPrChange>
              </w:rPr>
              <w:pPrChange w:author="Marcin Pilarczyk" w:date="2020-11-11T12:40:38.0181572" w:id="1210502183">
                <w:pPr>
                  <w:jc w:val="left"/>
                </w:pPr>
              </w:pPrChange>
            </w:pPr>
            <w:r w:rsidRPr="6E4192E8">
              <w:rPr>
                <w:rFonts w:ascii="Calibri" w:hAnsi="Calibri" w:eastAsia="Times New Roman" w:cs="Calibri"/>
                <w:color w:val="FF0000"/>
                <w:sz w:val="18"/>
                <w:szCs w:val="18"/>
                <w:lang w:val="en-US" w:eastAsia="nb-NO"/>
                <w:rPrChange w:author="Marcin Pilarczyk" w:date="2020-11-11T12:40:38.0181572" w:id="1424093565">
                  <w:rPr>
                    <w:rFonts w:ascii="Calibri" w:hAnsi="Calibri" w:eastAsia="Times New Roman" w:cs="Calibri"/>
                    <w:color w:val="FF0000"/>
                    <w:sz w:val="18"/>
                    <w:lang w:val="en-US" w:eastAsia="nb-NO"/>
                  </w:rPr>
                </w:rPrChange>
              </w:rPr>
              <w:t>Erick feel free to provide inputs</w:t>
            </w:r>
          </w:p>
        </w:tc>
      </w:tr>
      <w:tr w:rsidRPr="001005DB" w:rsidR="008379B3" w:rsidTr="473CF459" w14:paraId="51FD6D4D" w14:textId="77777777">
        <w:trPr>
          <w:trHeight w:val="300"/>
        </w:trPr>
        <w:tc>
          <w:tcPr>
            <w:tcW w:w="0" w:type="auto"/>
            <w:vMerge w:val="restart"/>
            <w:tcBorders>
              <w:top w:val="single" w:color="auto" w:sz="8" w:space="0"/>
              <w:left w:val="single" w:color="auto" w:sz="8" w:space="0"/>
              <w:bottom w:val="single" w:color="000000" w:themeColor="text1" w:sz="8" w:space="0"/>
              <w:right w:val="single" w:color="auto" w:sz="8" w:space="0"/>
            </w:tcBorders>
            <w:shd w:val="clear" w:color="auto" w:fill="auto"/>
            <w:tcMar/>
            <w:textDirection w:val="btLr"/>
            <w:vAlign w:val="center"/>
            <w:hideMark/>
            <w:tcPrChange w:author="Erick Fernando Alves" w:date="2020-11-13T09:31:10.8490243" w:id="1615200716">
              <w:tcPr>
                <w:tcW w:w="0" w:type="auto"/>
                <w:vMerge w:val="restart"/>
                <w:tcBorders>
                  <w:top w:val="single" w:color="auto" w:sz="8" w:space="0"/>
                  <w:left w:val="single" w:color="auto" w:sz="8" w:space="0"/>
                  <w:bottom w:val="single" w:color="000000" w:sz="8" w:space="0"/>
                  <w:right w:val="single" w:color="auto" w:sz="8" w:space="0"/>
                </w:tcBorders>
                <w:shd w:val="clear" w:color="auto" w:fill="auto"/>
                <w:textDirection w:val="btLr"/>
                <w:hideMark/>
              </w:tcPr>
            </w:tcPrChange>
          </w:tcPr>
          <w:p w:rsidRPr="003232D5" w:rsidR="003232D5" w:rsidP="001005DB" w:rsidRDefault="003232D5" w14:paraId="727BD4A2" w14:textId="77777777">
            <w:pPr>
              <w:spacing w:before="0" w:after="0" w:line="240" w:lineRule="auto"/>
              <w:jc w:val="center"/>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Extra inputs</w:t>
            </w:r>
          </w:p>
        </w:tc>
        <w:tc>
          <w:tcPr>
            <w:tcW w:w="0" w:type="auto"/>
            <w:vMerge w:val="restart"/>
            <w:tcBorders>
              <w:top w:val="nil"/>
              <w:left w:val="single" w:color="auto" w:sz="8" w:space="0"/>
              <w:bottom w:val="single" w:color="000000" w:themeColor="text1" w:sz="8" w:space="0"/>
              <w:right w:val="single" w:color="auto" w:sz="8" w:space="0"/>
            </w:tcBorders>
            <w:shd w:val="clear" w:color="auto" w:fill="auto"/>
            <w:tcMar/>
            <w:vAlign w:val="center"/>
            <w:hideMark/>
            <w:tcPrChange w:author="Erick Fernando Alves" w:date="2020-11-13T09:31:10.8490243" w:id="2096340544">
              <w:tcPr>
                <w:tcW w:w="0" w:type="auto"/>
                <w:vMerge w:val="restart"/>
                <w:tcBorders>
                  <w:top w:val="nil"/>
                  <w:left w:val="single" w:color="auto" w:sz="8" w:space="0"/>
                  <w:bottom w:val="single" w:color="000000" w:sz="8" w:space="0"/>
                  <w:right w:val="single" w:color="auto" w:sz="8" w:space="0"/>
                </w:tcBorders>
                <w:shd w:val="clear" w:color="auto" w:fill="auto"/>
                <w:hideMark/>
              </w:tcPr>
            </w:tcPrChange>
          </w:tcPr>
          <w:p w:rsidRPr="003232D5" w:rsidR="003232D5" w:rsidP="6E4192E8" w:rsidRDefault="003232D5" w14:paraId="139940CB"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789380336">
                  <w:rPr/>
                </w:rPrChange>
              </w:rPr>
              <w:pPrChange w:author="Marcin Pilarczyk" w:date="2020-11-11T12:40:38.0181572" w:id="90559684">
                <w:pPr>
                  <w:jc w:val="left"/>
                </w:pPr>
              </w:pPrChange>
            </w:pPr>
            <w:r w:rsidRPr="6E4192E8">
              <w:rPr>
                <w:rFonts w:ascii="Calibri" w:hAnsi="Calibri" w:eastAsia="Times New Roman" w:cs="Calibri"/>
                <w:color w:val="000000"/>
                <w:sz w:val="18"/>
                <w:szCs w:val="18"/>
                <w:lang w:val="en-US" w:eastAsia="nb-NO"/>
                <w:rPrChange w:author="Marcin Pilarczyk" w:date="2020-11-11T12:40:38.0181572" w:id="1278629850">
                  <w:rPr>
                    <w:rFonts w:ascii="Calibri" w:hAnsi="Calibri" w:eastAsia="Times New Roman" w:cs="Calibri"/>
                    <w:color w:val="000000"/>
                    <w:sz w:val="18"/>
                    <w:lang w:val="en-US" w:eastAsia="nb-NO"/>
                  </w:rPr>
                </w:rPrChange>
              </w:rPr>
              <w:t>Wind data series [Obligatory if WT is selected]</w:t>
            </w:r>
          </w:p>
        </w:tc>
        <w:tc>
          <w:tcPr>
            <w:tcW w:w="0" w:type="auto"/>
            <w:gridSpan w:val="2"/>
            <w:tcBorders>
              <w:top w:val="single" w:color="auto" w:sz="8" w:space="0"/>
              <w:left w:val="nil"/>
              <w:bottom w:val="single" w:color="auto" w:sz="4" w:space="0"/>
              <w:right w:val="single" w:color="auto" w:sz="4" w:space="0"/>
            </w:tcBorders>
            <w:shd w:val="clear" w:color="auto" w:fill="DDEBF7"/>
            <w:noWrap/>
            <w:tcMar/>
            <w:vAlign w:val="bottom"/>
            <w:hideMark/>
            <w:tcPrChange w:author="Erick Fernando Alves" w:date="2020-11-13T09:31:10.8490243" w:id="256387583">
              <w:tcPr>
                <w:tcW w:w="0" w:type="auto"/>
                <w:gridSpan w:val="2"/>
                <w:tcBorders>
                  <w:top w:val="single" w:color="auto" w:sz="8" w:space="0"/>
                  <w:left w:val="nil"/>
                  <w:bottom w:val="single" w:color="auto" w:sz="4" w:space="0"/>
                  <w:right w:val="single" w:color="auto" w:sz="4" w:space="0"/>
                </w:tcBorders>
                <w:shd w:val="clear" w:color="000000" w:fill="DDEBF7"/>
                <w:noWrap/>
                <w:hideMark/>
              </w:tcPr>
            </w:tcPrChange>
          </w:tcPr>
          <w:p w:rsidRPr="003232D5" w:rsidR="003232D5" w:rsidP="001005DB" w:rsidRDefault="003232D5" w14:paraId="79575B9F" w14:textId="77777777">
            <w:pPr>
              <w:spacing w:before="0" w:after="0" w:line="240" w:lineRule="auto"/>
              <w:jc w:val="center"/>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Wind data series No. 1</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653139142">
              <w:tcPr>
                <w:tcW w:w="0" w:type="auto"/>
                <w:tcBorders>
                  <w:top w:val="nil"/>
                  <w:left w:val="nil"/>
                  <w:bottom w:val="single" w:color="auto" w:sz="4" w:space="0"/>
                  <w:right w:val="single" w:color="auto" w:sz="4" w:space="0"/>
                </w:tcBorders>
                <w:shd w:val="clear" w:color="auto" w:fill="auto"/>
                <w:noWrap/>
                <w:hideMark/>
              </w:tcPr>
            </w:tcPrChange>
          </w:tcPr>
          <w:p w:rsidRPr="003232D5" w:rsidR="003232D5" w:rsidP="6E4192E8" w:rsidRDefault="003232D5" w14:paraId="2762E597" w14:textId="77777777"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889943402">
                  <w:rPr/>
                </w:rPrChange>
              </w:rPr>
              <w:pPrChange w:author="Marcin Pilarczyk" w:date="2020-11-11T12:40:38.0181572" w:id="1812586033">
                <w:pPr>
                  <w:jc w:val="left"/>
                </w:pPr>
              </w:pPrChange>
            </w:pPr>
            <w:r w:rsidRPr="6E4192E8">
              <w:rPr>
                <w:rFonts w:ascii="Calibri" w:hAnsi="Calibri" w:eastAsia="Times New Roman" w:cs="Calibri"/>
                <w:color w:val="000000"/>
                <w:sz w:val="18"/>
                <w:szCs w:val="18"/>
                <w:lang w:eastAsia="nb-NO"/>
                <w:rPrChange w:author="Marcin Pilarczyk" w:date="2020-11-11T12:40:38.0181572" w:id="919700089">
                  <w:rPr>
                    <w:rFonts w:ascii="Calibri" w:hAnsi="Calibri" w:eastAsia="Times New Roman" w:cs="Calibri"/>
                    <w:color w:val="000000"/>
                    <w:sz w:val="18"/>
                    <w:lang w:eastAsia="nb-NO"/>
                  </w:rPr>
                </w:rPrChange>
              </w:rPr>
              <w:t>n/a</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1486564671">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180E8B07"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vMerge w:val="restart"/>
            <w:tcBorders>
              <w:top w:val="nil"/>
              <w:left w:val="single" w:color="auto" w:sz="4" w:space="0"/>
              <w:bottom w:val="single" w:color="000000" w:themeColor="text1" w:sz="8" w:space="0"/>
              <w:right w:val="single" w:color="auto" w:sz="8" w:space="0"/>
            </w:tcBorders>
            <w:shd w:val="clear" w:color="auto" w:fill="auto"/>
            <w:tcMar/>
            <w:vAlign w:val="bottom"/>
            <w:hideMark/>
            <w:tcPrChange w:author="Erick Fernando Alves" w:date="2020-11-13T09:31:10.8490243" w:id="19323957">
              <w:tcPr>
                <w:tcW w:w="0" w:type="auto"/>
                <w:vMerge w:val="restart"/>
                <w:tcBorders>
                  <w:top w:val="nil"/>
                  <w:left w:val="single" w:color="auto" w:sz="4" w:space="0"/>
                  <w:bottom w:val="single" w:color="000000" w:sz="8" w:space="0"/>
                  <w:right w:val="single" w:color="auto" w:sz="8" w:space="0"/>
                </w:tcBorders>
                <w:shd w:val="clear" w:color="auto" w:fill="auto"/>
                <w:hideMark/>
              </w:tcPr>
            </w:tcPrChange>
          </w:tcPr>
          <w:p w:rsidRPr="003232D5" w:rsidR="003232D5" w:rsidP="473CF459" w:rsidRDefault="003232D5" w14:paraId="00F855BA" w14:textId="77777777">
            <w:pPr>
              <w:spacing w:before="0" w:after="0" w:line="240" w:lineRule="auto"/>
              <w:jc w:val="left"/>
              <w:rPr>
                <w:rFonts w:ascii="Calibri" w:hAnsi="Calibri" w:eastAsia="Times New Roman" w:cs="Calibri"/>
                <w:color w:val="000000" w:themeColor="text1" w:themeTint="FF" w:themeShade="FF"/>
                <w:sz w:val="18"/>
                <w:szCs w:val="18"/>
                <w:lang w:val="en-US" w:eastAsia="nb-NO"/>
                <w:rPrChange w:author="Erick Fernando Alves" w:date="2020-11-13T09:31:10.8490243" w:id="2121175530">
                  <w:rPr/>
                </w:rPrChange>
              </w:rPr>
              <w:pPrChange w:author="Erick Fernando Alves" w:date="2020-11-13T09:31:10.8490243" w:id="302461829">
                <w:pPr>
                  <w:jc w:val="left"/>
                </w:pPr>
              </w:pPrChange>
            </w:pPr>
            <w:r w:rsidRPr="6E4192E8">
              <w:rPr>
                <w:rFonts w:ascii="Calibri" w:hAnsi="Calibri" w:eastAsia="Times New Roman" w:cs="Calibri"/>
                <w:color w:val="000000"/>
                <w:sz w:val="18"/>
                <w:szCs w:val="18"/>
                <w:lang w:val="en-US" w:eastAsia="nb-NO"/>
                <w:rPrChange w:author="Marcin Pilarczyk" w:date="2020-11-11T12:40:38.0181572" w:id="78093064">
                  <w:rPr>
                    <w:rFonts w:ascii="Calibri" w:hAnsi="Calibri" w:eastAsia="Times New Roman" w:cs="Calibri"/>
                    <w:color w:val="000000"/>
                    <w:sz w:val="18"/>
                    <w:lang w:val="en-US" w:eastAsia="nb-NO"/>
                  </w:rPr>
                </w:rPrChange>
              </w:rPr>
              <w:t xml:space="preserve">Wind correction factor </w:t>
            </w:r>
            <w:proofErr w:type="spellStart"/>
            <w:r w:rsidRPr="6E4192E8">
              <w:rPr>
                <w:rFonts w:ascii="Calibri" w:hAnsi="Calibri" w:eastAsia="Times New Roman" w:cs="Calibri"/>
                <w:color w:val="000000"/>
                <w:sz w:val="18"/>
                <w:szCs w:val="18"/>
                <w:lang w:val="en-US" w:eastAsia="nb-NO"/>
                <w:rPrChange w:author="Marcin Pilarczyk" w:date="2020-11-11T12:40:38.0181572" w:id="1518367961">
                  <w:rPr>
                    <w:rFonts w:ascii="Calibri" w:hAnsi="Calibri" w:eastAsia="Times New Roman" w:cs="Calibri"/>
                    <w:color w:val="000000"/>
                    <w:sz w:val="18"/>
                    <w:lang w:val="en-US" w:eastAsia="nb-NO"/>
                  </w:rPr>
                </w:rPrChange>
              </w:rPr>
              <w:t>h</w:t>
            </w:r>
            <w:r w:rsidRPr="6E4192E8">
              <w:rPr>
                <w:rFonts w:ascii="Calibri" w:hAnsi="Calibri" w:eastAsia="Times New Roman" w:cs="Calibri"/>
                <w:color w:val="000000"/>
                <w:sz w:val="18"/>
                <w:szCs w:val="18"/>
                <w:vertAlign w:val="subscript"/>
                <w:lang w:val="en-US" w:eastAsia="nb-NO"/>
                <w:rPrChange w:author="Marcin Pilarczyk" w:date="2020-11-11T12:40:38.0181572" w:id="2091330220">
                  <w:rPr>
                    <w:rFonts w:ascii="Calibri" w:hAnsi="Calibri" w:eastAsia="Times New Roman" w:cs="Calibri"/>
                    <w:color w:val="000000"/>
                    <w:sz w:val="18"/>
                    <w:vertAlign w:val="subscript"/>
                    <w:lang w:val="en-US" w:eastAsia="nb-NO"/>
                  </w:rPr>
                </w:rPrChange>
              </w:rPr>
              <w:t>hub</w:t>
            </w:r>
            <w:proofErr w:type="spellEnd"/>
            <w:r w:rsidRPr="6E4192E8">
              <w:rPr>
                <w:rFonts w:ascii="Calibri" w:hAnsi="Calibri" w:eastAsia="Times New Roman" w:cs="Calibri"/>
                <w:color w:val="000000"/>
                <w:sz w:val="18"/>
                <w:szCs w:val="18"/>
                <w:lang w:val="en-US" w:eastAsia="nb-NO"/>
                <w:rPrChange w:author="Marcin Pilarczyk" w:date="2020-11-11T12:40:38.0181572" w:id="733590374">
                  <w:rPr>
                    <w:rFonts w:ascii="Calibri" w:hAnsi="Calibri" w:eastAsia="Times New Roman" w:cs="Calibri"/>
                    <w:color w:val="000000"/>
                    <w:sz w:val="18"/>
                    <w:lang w:val="en-US" w:eastAsia="nb-NO"/>
                  </w:rPr>
                </w:rPrChange>
              </w:rPr>
              <w:t xml:space="preserve"> is </w:t>
            </w:r>
            <w:proofErr w:type="spellStart"/>
            <w:r w:rsidRPr="6E4192E8">
              <w:rPr>
                <w:rFonts w:ascii="Calibri" w:hAnsi="Calibri" w:eastAsia="Times New Roman" w:cs="Calibri"/>
                <w:color w:val="000000"/>
                <w:sz w:val="18"/>
                <w:szCs w:val="18"/>
                <w:lang w:val="en-US" w:eastAsia="nb-NO"/>
                <w:rPrChange w:author="Marcin Pilarczyk" w:date="2020-11-11T12:40:38.0181572" w:id="1617658297">
                  <w:rPr>
                    <w:rFonts w:ascii="Calibri" w:hAnsi="Calibri" w:eastAsia="Times New Roman" w:cs="Calibri"/>
                    <w:color w:val="000000"/>
                    <w:sz w:val="18"/>
                    <w:lang w:val="en-US" w:eastAsia="nb-NO"/>
                  </w:rPr>
                </w:rPrChange>
              </w:rPr>
              <w:t xml:space="preserve">predifined</w:t>
            </w:r>
            <w:proofErr w:type="spellEnd"/>
            <w:r w:rsidRPr="6E4192E8">
              <w:rPr>
                <w:rFonts w:ascii="Calibri" w:hAnsi="Calibri" w:eastAsia="Times New Roman" w:cs="Calibri"/>
                <w:color w:val="000000"/>
                <w:sz w:val="18"/>
                <w:szCs w:val="18"/>
                <w:lang w:val="en-US" w:eastAsia="nb-NO"/>
                <w:rPrChange w:author="Marcin Pilarczyk" w:date="2020-11-11T12:40:38.0181572" w:id="818057281">
                  <w:rPr>
                    <w:rFonts w:ascii="Calibri" w:hAnsi="Calibri" w:eastAsia="Times New Roman" w:cs="Calibri"/>
                    <w:color w:val="000000"/>
                    <w:sz w:val="18"/>
                    <w:lang w:val="en-US" w:eastAsia="nb-NO"/>
                  </w:rPr>
                </w:rPrChange>
              </w:rPr>
              <w:t xml:space="preserve"> in WT models. But for WT model 4 user must provide </w:t>
            </w:r>
            <w:proofErr w:type="spellStart"/>
            <w:r w:rsidRPr="6E4192E8">
              <w:rPr>
                <w:rFonts w:ascii="Calibri" w:hAnsi="Calibri" w:eastAsia="Times New Roman" w:cs="Calibri"/>
                <w:color w:val="000000"/>
                <w:sz w:val="18"/>
                <w:szCs w:val="18"/>
                <w:lang w:val="en-US" w:eastAsia="nb-NO"/>
                <w:rPrChange w:author="Marcin Pilarczyk" w:date="2020-11-11T12:40:38.0181572" w:id="653412110">
                  <w:rPr>
                    <w:rFonts w:ascii="Calibri" w:hAnsi="Calibri" w:eastAsia="Times New Roman" w:cs="Calibri"/>
                    <w:color w:val="000000"/>
                    <w:sz w:val="18"/>
                    <w:lang w:val="en-US" w:eastAsia="nb-NO"/>
                  </w:rPr>
                </w:rPrChange>
              </w:rPr>
              <w:t xml:space="preserve">h</w:t>
            </w:r>
            <w:r w:rsidRPr="6E4192E8">
              <w:rPr>
                <w:rFonts w:ascii="Calibri" w:hAnsi="Calibri" w:eastAsia="Times New Roman" w:cs="Calibri"/>
                <w:color w:val="000000"/>
                <w:sz w:val="18"/>
                <w:szCs w:val="18"/>
                <w:vertAlign w:val="subscript"/>
                <w:lang w:val="en-US" w:eastAsia="nb-NO"/>
                <w:rPrChange w:author="Marcin Pilarczyk" w:date="2020-11-11T12:40:38.0181572" w:id="218382031">
                  <w:rPr>
                    <w:rFonts w:ascii="Calibri" w:hAnsi="Calibri" w:eastAsia="Times New Roman" w:cs="Calibri"/>
                    <w:color w:val="000000"/>
                    <w:sz w:val="18"/>
                    <w:vertAlign w:val="subscript"/>
                    <w:lang w:val="en-US" w:eastAsia="nb-NO"/>
                  </w:rPr>
                </w:rPrChange>
              </w:rPr>
              <w:t>hub</w:t>
            </w:r>
            <w:proofErr w:type="spellEnd"/>
            <w:r w:rsidRPr="6E4192E8">
              <w:rPr>
                <w:rFonts w:ascii="Calibri" w:hAnsi="Calibri" w:eastAsia="Times New Roman" w:cs="Calibri"/>
                <w:color w:val="000000"/>
                <w:sz w:val="18"/>
                <w:szCs w:val="18"/>
                <w:lang w:val="en-US" w:eastAsia="nb-NO"/>
                <w:rPrChange w:author="Marcin Pilarczyk" w:date="2020-11-11T12:40:38.0181572" w:id="568695604">
                  <w:rPr>
                    <w:rFonts w:ascii="Calibri" w:hAnsi="Calibri" w:eastAsia="Times New Roman" w:cs="Calibri"/>
                    <w:color w:val="000000"/>
                    <w:sz w:val="18"/>
                    <w:lang w:val="en-US" w:eastAsia="nb-NO"/>
                  </w:rPr>
                </w:rPrChange>
              </w:rPr>
              <w:t xml:space="preserve"> value. Wind data series should be obtained from specific location of the WT.</w:t>
            </w:r>
          </w:p>
        </w:tc>
      </w:tr>
      <w:tr w:rsidRPr="003232D5" w:rsidR="008379B3" w:rsidTr="473CF459" w14:paraId="14619276" w14:textId="77777777">
        <w:trPr>
          <w:trHeight w:val="300"/>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02570DAD" w14:textId="77777777">
            <w:pPr>
              <w:spacing w:before="0" w:after="0" w:line="240" w:lineRule="auto"/>
              <w:jc w:val="left"/>
              <w:rPr>
                <w:rFonts w:ascii="Calibri" w:hAnsi="Calibri" w:eastAsia="Times New Roman" w:cs="Calibri"/>
                <w:color w:val="000000"/>
                <w:sz w:val="18"/>
                <w:lang w:val="en-US"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60B45799" w14:textId="77777777">
            <w:pPr>
              <w:spacing w:before="0" w:after="0" w:line="240" w:lineRule="auto"/>
              <w:jc w:val="left"/>
              <w:rPr>
                <w:rFonts w:ascii="Calibri" w:hAnsi="Calibri" w:eastAsia="Times New Roman" w:cs="Calibri"/>
                <w:color w:val="000000"/>
                <w:sz w:val="18"/>
                <w:lang w:val="en-US" w:eastAsia="nb-NO"/>
              </w:rPr>
            </w:pPr>
          </w:p>
        </w:tc>
        <w:tc>
          <w:tcPr>
            <w:tcW w:w="0" w:type="auto"/>
            <w:gridSpan w:val="2"/>
            <w:tcBorders>
              <w:top w:val="single" w:color="auto" w:sz="4" w:space="0"/>
              <w:left w:val="nil"/>
              <w:bottom w:val="single" w:color="auto" w:sz="4" w:space="0"/>
              <w:right w:val="single" w:color="auto" w:sz="4" w:space="0"/>
            </w:tcBorders>
            <w:shd w:val="clear" w:color="auto" w:fill="DDEBF7"/>
            <w:noWrap/>
            <w:tcMar/>
            <w:vAlign w:val="bottom"/>
            <w:hideMark/>
            <w:tcPrChange w:author="Erick Fernando Alves" w:date="2020-11-13T09:31:10.8490243" w:id="1272533429">
              <w:tcPr>
                <w:tcW w:w="0" w:type="auto"/>
                <w:gridSpan w:val="2"/>
                <w:tcBorders>
                  <w:top w:val="single" w:color="auto" w:sz="4" w:space="0"/>
                  <w:left w:val="nil"/>
                  <w:bottom w:val="single" w:color="auto" w:sz="4" w:space="0"/>
                  <w:right w:val="single" w:color="auto" w:sz="4" w:space="0"/>
                </w:tcBorders>
                <w:shd w:val="clear" w:color="000000" w:fill="DDEBF7"/>
                <w:noWrap/>
                <w:hideMark/>
              </w:tcPr>
            </w:tcPrChange>
          </w:tcPr>
          <w:p w:rsidRPr="003232D5" w:rsidR="003232D5" w:rsidP="473CF459" w:rsidRDefault="003232D5" w14:paraId="019179CE" w14:textId="77777777" w14:noSpellErr="1">
            <w:pPr>
              <w:spacing w:before="0" w:after="0" w:line="240" w:lineRule="auto"/>
              <w:jc w:val="center"/>
              <w:rPr>
                <w:rFonts w:ascii="Calibri" w:hAnsi="Calibri" w:eastAsia="Times New Roman" w:cs="Calibri"/>
                <w:color w:val="000000"/>
                <w:sz w:val="18"/>
                <w:szCs w:val="18"/>
                <w:lang w:eastAsia="nb-NO"/>
                <w:rPrChange w:author="Erick Fernando Alves" w:date="2020-11-13T09:31:10.8490243" w:id="339447364">
                  <w:rPr/>
                </w:rPrChange>
              </w:rPr>
              <w:pPrChange w:author="Erick Fernando Alves" w:date="2020-11-13T09:31:10.8490243" w:id="1258070371">
                <w:pPr>
                  <w:jc w:val="center"/>
                </w:pPr>
              </w:pPrChange>
            </w:pPr>
            <w:r w:rsidRPr="473CF459">
              <w:rPr>
                <w:rFonts w:ascii="Calibri" w:hAnsi="Calibri" w:eastAsia="Times New Roman" w:cs="Calibri"/>
                <w:color w:val="000000"/>
                <w:sz w:val="18"/>
                <w:szCs w:val="18"/>
                <w:lang w:eastAsia="nb-NO"/>
                <w:rPrChange w:author="Erick Fernando Alves" w:date="2020-11-13T09:31:10.8490243" w:id="1554450813">
                  <w:rPr>
                    <w:rFonts w:ascii="Calibri" w:hAnsi="Calibri" w:eastAsia="Times New Roman" w:cs="Calibri"/>
                    <w:color w:val="000000"/>
                    <w:sz w:val="18"/>
                    <w:lang w:eastAsia="nb-NO"/>
                  </w:rPr>
                </w:rPrChange>
              </w:rPr>
              <w:t>Wind data series No. 2</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2128786588">
              <w:tcPr>
                <w:tcW w:w="0" w:type="auto"/>
                <w:tcBorders>
                  <w:top w:val="nil"/>
                  <w:left w:val="nil"/>
                  <w:bottom w:val="single" w:color="auto" w:sz="4" w:space="0"/>
                  <w:right w:val="single" w:color="auto" w:sz="4" w:space="0"/>
                </w:tcBorders>
                <w:shd w:val="clear" w:color="auto" w:fill="auto"/>
                <w:noWrap/>
                <w:hideMark/>
              </w:tcPr>
            </w:tcPrChange>
          </w:tcPr>
          <w:p w:rsidRPr="003232D5" w:rsidR="003232D5" w:rsidP="6E4192E8" w:rsidRDefault="003232D5" w14:paraId="44FA898F" w14:textId="77777777" w14:noSpellErr="1">
            <w:pPr>
              <w:spacing w:before="0" w:after="0" w:line="240" w:lineRule="auto"/>
              <w:jc w:val="left"/>
              <w:rPr>
                <w:rFonts w:ascii="Calibri" w:hAnsi="Calibri" w:eastAsia="Times New Roman" w:cs="Calibri"/>
                <w:color w:val="000000"/>
                <w:sz w:val="18"/>
                <w:szCs w:val="18"/>
                <w:lang w:eastAsia="nb-NO"/>
                <w:rPrChange w:author="Marcin Pilarczyk" w:date="2020-11-11T12:40:38.0181572" w:id="1477417807">
                  <w:rPr/>
                </w:rPrChange>
              </w:rPr>
              <w:pPrChange w:author="Marcin Pilarczyk" w:date="2020-11-11T12:40:38.0181572" w:id="812290837">
                <w:pPr>
                  <w:jc w:val="left"/>
                </w:pPr>
              </w:pPrChange>
            </w:pPr>
            <w:r w:rsidRPr="6E4192E8">
              <w:rPr>
                <w:rFonts w:ascii="Calibri" w:hAnsi="Calibri" w:eastAsia="Times New Roman" w:cs="Calibri"/>
                <w:color w:val="000000"/>
                <w:sz w:val="18"/>
                <w:szCs w:val="18"/>
                <w:lang w:eastAsia="nb-NO"/>
                <w:rPrChange w:author="Marcin Pilarczyk" w:date="2020-11-11T12:40:38.0181572" w:id="814784304">
                  <w:rPr>
                    <w:rFonts w:ascii="Calibri" w:hAnsi="Calibri" w:eastAsia="Times New Roman" w:cs="Calibri"/>
                    <w:color w:val="000000"/>
                    <w:sz w:val="18"/>
                    <w:lang w:eastAsia="nb-NO"/>
                  </w:rPr>
                </w:rPrChange>
              </w:rPr>
              <w:t>n/a</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98217036">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5A7C15DB"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vMerge/>
            <w:tcBorders>
              <w:top w:val="nil"/>
              <w:left w:val="single" w:color="auto" w:sz="4" w:space="0"/>
              <w:bottom w:val="single" w:color="000000" w:sz="8" w:space="0"/>
              <w:right w:val="single" w:color="auto" w:sz="8" w:space="0"/>
            </w:tcBorders>
            <w:vAlign w:val="center"/>
            <w:hideMark/>
          </w:tcPr>
          <w:p w:rsidRPr="003232D5" w:rsidR="003232D5" w:rsidP="001005DB" w:rsidRDefault="003232D5" w14:paraId="655F4EDE" w14:textId="77777777">
            <w:pPr>
              <w:spacing w:before="0" w:after="0" w:line="240" w:lineRule="auto"/>
              <w:jc w:val="left"/>
              <w:rPr>
                <w:rFonts w:ascii="Calibri" w:hAnsi="Calibri" w:eastAsia="Times New Roman" w:cs="Calibri"/>
                <w:color w:val="000000"/>
                <w:sz w:val="18"/>
                <w:lang w:eastAsia="nb-NO"/>
              </w:rPr>
            </w:pPr>
          </w:p>
        </w:tc>
      </w:tr>
      <w:tr w:rsidRPr="003232D5" w:rsidR="008379B3" w:rsidTr="473CF459" w14:paraId="2ECCA779" w14:textId="77777777">
        <w:trPr>
          <w:trHeight w:val="37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7E3C7D59"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71A1C048"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8" w:space="0"/>
              <w:right w:val="single" w:color="auto" w:sz="4" w:space="0"/>
            </w:tcBorders>
            <w:shd w:val="clear" w:color="auto" w:fill="FFE699"/>
            <w:noWrap/>
            <w:tcMar/>
            <w:vAlign w:val="center"/>
            <w:hideMark/>
            <w:tcPrChange w:author="Erick Fernando Alves" w:date="2020-11-13T09:31:10.8490243" w:id="1322933519">
              <w:tcPr>
                <w:tcW w:w="0" w:type="auto"/>
                <w:gridSpan w:val="2"/>
                <w:tcBorders>
                  <w:top w:val="single" w:color="auto" w:sz="4" w:space="0"/>
                  <w:left w:val="nil"/>
                  <w:bottom w:val="single" w:color="auto" w:sz="8" w:space="0"/>
                  <w:right w:val="single" w:color="auto" w:sz="4" w:space="0"/>
                </w:tcBorders>
                <w:shd w:val="clear" w:color="000000" w:fill="FFE699"/>
                <w:noWrap/>
                <w:hideMark/>
              </w:tcPr>
            </w:tcPrChange>
          </w:tcPr>
          <w:p w:rsidRPr="003232D5" w:rsidR="003232D5" w:rsidP="6E4192E8" w:rsidRDefault="003232D5" w14:paraId="655A7B39" w14:textId="77777777" w14:noSpellErr="1">
            <w:pPr>
              <w:spacing w:before="0" w:after="0" w:line="240" w:lineRule="auto"/>
              <w:jc w:val="center"/>
              <w:rPr>
                <w:rFonts w:ascii="Calibri" w:hAnsi="Calibri" w:eastAsia="Times New Roman" w:cs="Calibri"/>
                <w:color w:val="000000"/>
                <w:sz w:val="18"/>
                <w:szCs w:val="18"/>
                <w:lang w:eastAsia="nb-NO"/>
                <w:rPrChange w:author="Marcin Pilarczyk" w:date="2020-11-11T12:40:38.0181572" w:id="1920037231">
                  <w:rPr/>
                </w:rPrChange>
              </w:rPr>
              <w:pPrChange w:author="Marcin Pilarczyk" w:date="2020-11-11T12:40:38.0181572" w:id="1910423060">
                <w:pPr>
                  <w:jc w:val="center"/>
                </w:pPr>
              </w:pPrChange>
            </w:pPr>
            <w:r w:rsidRPr="6E4192E8">
              <w:rPr>
                <w:rFonts w:ascii="Calibri" w:hAnsi="Calibri" w:eastAsia="Times New Roman" w:cs="Calibri"/>
                <w:color w:val="000000"/>
                <w:sz w:val="18"/>
                <w:szCs w:val="18"/>
                <w:lang w:eastAsia="nb-NO"/>
                <w:rPrChange w:author="Marcin Pilarczyk" w:date="2020-11-11T12:40:38.0181572" w:id="351349018">
                  <w:rPr>
                    <w:rFonts w:ascii="Calibri" w:hAnsi="Calibri" w:eastAsia="Times New Roman" w:cs="Calibri"/>
                    <w:color w:val="000000"/>
                    <w:sz w:val="18"/>
                    <w:lang w:eastAsia="nb-NO"/>
                  </w:rPr>
                </w:rPrChange>
              </w:rPr>
              <w:t>Wind data series No. 3</w:t>
            </w:r>
          </w:p>
        </w:tc>
        <w:tc>
          <w:tcPr>
            <w:tcW w:w="0" w:type="auto"/>
            <w:tcBorders>
              <w:top w:val="nil"/>
              <w:left w:val="nil"/>
              <w:bottom w:val="single" w:color="auto" w:sz="8" w:space="0"/>
              <w:right w:val="single" w:color="auto" w:sz="4" w:space="0"/>
            </w:tcBorders>
            <w:shd w:val="clear" w:color="auto" w:fill="auto"/>
            <w:noWrap/>
            <w:tcMar/>
            <w:vAlign w:val="center"/>
            <w:hideMark/>
            <w:tcPrChange w:author="Erick Fernando Alves" w:date="2020-11-13T09:31:10.8490243" w:id="1622213511">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5B36174B"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53292875">
                  <w:rPr/>
                </w:rPrChange>
              </w:rPr>
              <w:pPrChange w:author="Erick Fernando Alves" w:date="2020-11-13T09:31:10.8490243" w:id="974666066">
                <w:pPr>
                  <w:jc w:val="left"/>
                </w:pPr>
              </w:pPrChange>
            </w:pPr>
            <w:proofErr w:type="spellStart"/>
            <w:r w:rsidRPr="6E4192E8">
              <w:rPr>
                <w:rFonts w:ascii="Calibri" w:hAnsi="Calibri" w:eastAsia="Times New Roman" w:cs="Calibri"/>
                <w:color w:val="000000"/>
                <w:sz w:val="18"/>
                <w:szCs w:val="18"/>
                <w:lang w:eastAsia="nb-NO"/>
                <w:rPrChange w:author="Marcin Pilarczyk" w:date="2020-11-11T12:40:38.0181572" w:id="876142650">
                  <w:rPr>
                    <w:rFonts w:ascii="Calibri" w:hAnsi="Calibri" w:eastAsia="Times New Roman" w:cs="Calibri"/>
                    <w:color w:val="000000"/>
                    <w:sz w:val="18"/>
                    <w:lang w:eastAsia="nb-NO"/>
                  </w:rPr>
                </w:rPrChange>
              </w:rPr>
              <w:t>h</w:t>
            </w:r>
            <w:r w:rsidRPr="6E4192E8">
              <w:rPr>
                <w:rFonts w:ascii="Calibri" w:hAnsi="Calibri" w:eastAsia="Times New Roman" w:cs="Calibri"/>
                <w:color w:val="000000"/>
                <w:sz w:val="18"/>
                <w:szCs w:val="18"/>
                <w:vertAlign w:val="subscript"/>
                <w:lang w:eastAsia="nb-NO"/>
                <w:rPrChange w:author="Marcin Pilarczyk" w:date="2020-11-11T12:40:38.0181572" w:id="1129590275">
                  <w:rPr>
                    <w:rFonts w:ascii="Calibri" w:hAnsi="Calibri" w:eastAsia="Times New Roman" w:cs="Calibri"/>
                    <w:color w:val="000000"/>
                    <w:sz w:val="18"/>
                    <w:vertAlign w:val="subscript"/>
                    <w:lang w:eastAsia="nb-NO"/>
                  </w:rPr>
                </w:rPrChange>
              </w:rPr>
              <w:t>hub</w:t>
            </w:r>
            <w:proofErr w:type="spellEnd"/>
            <w:r w:rsidRPr="6E4192E8">
              <w:rPr>
                <w:rFonts w:ascii="Calibri" w:hAnsi="Calibri" w:eastAsia="Times New Roman" w:cs="Calibri"/>
                <w:color w:val="000000"/>
                <w:sz w:val="18"/>
                <w:szCs w:val="18"/>
                <w:lang w:eastAsia="nb-NO"/>
                <w:rPrChange w:author="Marcin Pilarczyk" w:date="2020-11-11T12:40:38.0181572" w:id="1670650420">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941172780">
                  <w:rPr>
                    <w:rFonts w:ascii="Calibri" w:hAnsi="Calibri" w:eastAsia="Times New Roman" w:cs="Calibri"/>
                    <w:color w:val="000000"/>
                    <w:sz w:val="18"/>
                    <w:lang w:eastAsia="nb-NO"/>
                  </w:rPr>
                </w:rPrChange>
              </w:rPr>
              <w:t xml:space="preserve">value</w:t>
            </w:r>
            <w:proofErr w:type="spellEnd"/>
            <w:r w:rsidRPr="6E4192E8">
              <w:rPr>
                <w:rFonts w:ascii="Calibri" w:hAnsi="Calibri" w:eastAsia="Times New Roman" w:cs="Calibri"/>
                <w:color w:val="000000"/>
                <w:sz w:val="18"/>
                <w:szCs w:val="18"/>
                <w:lang w:eastAsia="nb-NO"/>
                <w:rPrChange w:author="Marcin Pilarczyk" w:date="2020-11-11T12:40:38.0181572" w:id="1333817866">
                  <w:rPr>
                    <w:rFonts w:ascii="Calibri" w:hAnsi="Calibri" w:eastAsia="Times New Roman" w:cs="Calibri"/>
                    <w:color w:val="000000"/>
                    <w:sz w:val="18"/>
                    <w:lang w:eastAsia="nb-NO"/>
                  </w:rPr>
                </w:rPrChange>
              </w:rPr>
              <w:t xml:space="preserve"> in m]</w:t>
            </w:r>
          </w:p>
        </w:tc>
        <w:tc>
          <w:tcPr>
            <w:tcW w:w="0" w:type="auto"/>
            <w:tcBorders>
              <w:top w:val="nil"/>
              <w:left w:val="nil"/>
              <w:bottom w:val="single" w:color="auto" w:sz="8" w:space="0"/>
              <w:right w:val="single" w:color="auto" w:sz="4" w:space="0"/>
            </w:tcBorders>
            <w:shd w:val="clear" w:color="auto" w:fill="auto"/>
            <w:noWrap/>
            <w:tcMar/>
            <w:vAlign w:val="center"/>
            <w:hideMark/>
            <w:tcPrChange w:author="Erick Fernando Alves" w:date="2020-11-13T09:31:10.8490243" w:id="563194395">
              <w:tcPr>
                <w:tcW w:w="0" w:type="auto"/>
                <w:tcBorders>
                  <w:top w:val="nil"/>
                  <w:left w:val="nil"/>
                  <w:bottom w:val="single" w:color="auto" w:sz="8" w:space="0"/>
                  <w:right w:val="single" w:color="auto" w:sz="4" w:space="0"/>
                </w:tcBorders>
                <w:shd w:val="clear" w:color="auto" w:fill="auto"/>
                <w:noWrap/>
                <w:hideMark/>
              </w:tcPr>
            </w:tcPrChange>
          </w:tcPr>
          <w:p w:rsidRPr="003232D5" w:rsidR="003232D5" w:rsidP="003232D5" w:rsidRDefault="003232D5" w14:paraId="45286D11"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vMerge/>
            <w:tcBorders>
              <w:top w:val="nil"/>
              <w:left w:val="single" w:color="auto" w:sz="4" w:space="0"/>
              <w:bottom w:val="single" w:color="000000" w:sz="8" w:space="0"/>
              <w:right w:val="single" w:color="auto" w:sz="8" w:space="0"/>
            </w:tcBorders>
            <w:vAlign w:val="center"/>
            <w:hideMark/>
          </w:tcPr>
          <w:p w:rsidRPr="003232D5" w:rsidR="003232D5" w:rsidP="001005DB" w:rsidRDefault="003232D5" w14:paraId="3AECF054" w14:textId="77777777">
            <w:pPr>
              <w:spacing w:before="0" w:after="0" w:line="240" w:lineRule="auto"/>
              <w:jc w:val="left"/>
              <w:rPr>
                <w:rFonts w:ascii="Calibri" w:hAnsi="Calibri" w:eastAsia="Times New Roman" w:cs="Calibri"/>
                <w:color w:val="000000"/>
                <w:sz w:val="18"/>
                <w:lang w:eastAsia="nb-NO"/>
              </w:rPr>
            </w:pPr>
          </w:p>
        </w:tc>
      </w:tr>
      <w:tr w:rsidRPr="003232D5" w:rsidR="008379B3" w:rsidTr="473CF459" w14:paraId="74D2E5D7"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7C41A871" w14:textId="77777777">
            <w:pPr>
              <w:spacing w:before="0" w:after="0" w:line="240" w:lineRule="auto"/>
              <w:jc w:val="left"/>
              <w:rPr>
                <w:rFonts w:ascii="Calibri" w:hAnsi="Calibri" w:eastAsia="Times New Roman" w:cs="Calibri"/>
                <w:color w:val="000000"/>
                <w:sz w:val="18"/>
                <w:lang w:eastAsia="nb-NO"/>
              </w:rPr>
            </w:pPr>
          </w:p>
        </w:tc>
        <w:tc>
          <w:tcPr>
            <w:tcW w:w="0" w:type="auto"/>
            <w:vMerge w:val="restart"/>
            <w:tcBorders>
              <w:top w:val="nil"/>
              <w:left w:val="single" w:color="auto" w:sz="8" w:space="0"/>
              <w:bottom w:val="single" w:color="000000" w:themeColor="text1" w:sz="8" w:space="0"/>
              <w:right w:val="single" w:color="auto" w:sz="8" w:space="0"/>
            </w:tcBorders>
            <w:shd w:val="clear" w:color="auto" w:fill="auto"/>
            <w:tcMar/>
            <w:vAlign w:val="center"/>
            <w:hideMark/>
            <w:tcPrChange w:author="Erick Fernando Alves" w:date="2020-11-13T09:31:10.8490243" w:id="835173603">
              <w:tcPr>
                <w:tcW w:w="0" w:type="auto"/>
                <w:vMerge w:val="restart"/>
                <w:tcBorders>
                  <w:top w:val="nil"/>
                  <w:left w:val="single" w:color="auto" w:sz="8" w:space="0"/>
                  <w:bottom w:val="single" w:color="000000" w:sz="8" w:space="0"/>
                  <w:right w:val="single" w:color="auto" w:sz="8" w:space="0"/>
                </w:tcBorders>
                <w:shd w:val="clear" w:color="auto" w:fill="auto"/>
                <w:hideMark/>
              </w:tcPr>
            </w:tcPrChange>
          </w:tcPr>
          <w:p w:rsidRPr="003232D5" w:rsidR="003232D5" w:rsidP="6E4192E8" w:rsidRDefault="003232D5" w14:paraId="7DE7EEEF"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689780173">
                  <w:rPr/>
                </w:rPrChange>
              </w:rPr>
              <w:pPrChange w:author="Marcin Pilarczyk" w:date="2020-11-11T12:40:38.0181572" w:id="1907567517">
                <w:pPr>
                  <w:jc w:val="left"/>
                </w:pPr>
              </w:pPrChange>
            </w:pPr>
            <w:r w:rsidRPr="6E4192E8">
              <w:rPr>
                <w:rFonts w:ascii="Calibri" w:hAnsi="Calibri" w:eastAsia="Times New Roman" w:cs="Calibri"/>
                <w:color w:val="000000"/>
                <w:sz w:val="18"/>
                <w:szCs w:val="18"/>
                <w:lang w:val="en-US" w:eastAsia="nb-NO"/>
                <w:rPrChange w:author="Marcin Pilarczyk" w:date="2020-11-11T12:40:38.0181572" w:id="2024089825">
                  <w:rPr>
                    <w:rFonts w:ascii="Calibri" w:hAnsi="Calibri" w:eastAsia="Times New Roman" w:cs="Calibri"/>
                    <w:color w:val="000000"/>
                    <w:sz w:val="18"/>
                    <w:lang w:val="en-US" w:eastAsia="nb-NO"/>
                  </w:rPr>
                </w:rPrChange>
              </w:rPr>
              <w:t>Heat demand of offshore platform [Obligatory]</w:t>
            </w:r>
          </w:p>
        </w:tc>
        <w:tc>
          <w:tcPr>
            <w:tcW w:w="0" w:type="auto"/>
            <w:gridSpan w:val="2"/>
            <w:tcBorders>
              <w:top w:val="single" w:color="auto" w:sz="8" w:space="0"/>
              <w:left w:val="nil"/>
              <w:bottom w:val="single" w:color="auto" w:sz="4" w:space="0"/>
              <w:right w:val="single" w:color="auto" w:sz="4" w:space="0"/>
            </w:tcBorders>
            <w:shd w:val="clear" w:color="auto" w:fill="9BC2E6"/>
            <w:noWrap/>
            <w:tcMar/>
            <w:vAlign w:val="bottom"/>
            <w:hideMark/>
            <w:tcPrChange w:author="Erick Fernando Alves" w:date="2020-11-13T09:31:10.8490243" w:id="1376809642">
              <w:tcPr>
                <w:tcW w:w="0" w:type="auto"/>
                <w:gridSpan w:val="2"/>
                <w:tcBorders>
                  <w:top w:val="single" w:color="auto" w:sz="8" w:space="0"/>
                  <w:left w:val="nil"/>
                  <w:bottom w:val="single" w:color="auto" w:sz="4" w:space="0"/>
                  <w:right w:val="single" w:color="auto" w:sz="4" w:space="0"/>
                </w:tcBorders>
                <w:shd w:val="clear" w:color="000000" w:fill="9BC2E6"/>
                <w:noWrap/>
                <w:hideMark/>
              </w:tcPr>
            </w:tcPrChange>
          </w:tcPr>
          <w:p w:rsidRPr="003232D5" w:rsidR="003232D5" w:rsidP="6E4192E8" w:rsidRDefault="003232D5" w14:paraId="45C638A4"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864826053">
                  <w:rPr/>
                </w:rPrChange>
              </w:rPr>
              <w:pPrChange w:author="Marcin Pilarczyk" w:date="2020-11-11T12:40:38.0181572" w:id="1099637832">
                <w:pPr>
                  <w:jc w:val="left"/>
                </w:pPr>
              </w:pPrChange>
            </w:pPr>
            <w:r w:rsidRPr="6E4192E8">
              <w:rPr>
                <w:rFonts w:ascii="Calibri" w:hAnsi="Calibri" w:eastAsia="Times New Roman" w:cs="Calibri"/>
                <w:color w:val="000000"/>
                <w:sz w:val="18"/>
                <w:szCs w:val="18"/>
                <w:lang w:val="en-US" w:eastAsia="nb-NO"/>
                <w:rPrChange w:author="Marcin Pilarczyk" w:date="2020-11-11T12:40:38.0181572" w:id="2075465356">
                  <w:rPr>
                    <w:rFonts w:ascii="Calibri" w:hAnsi="Calibri" w:eastAsia="Times New Roman" w:cs="Calibri"/>
                    <w:color w:val="000000"/>
                    <w:sz w:val="18"/>
                    <w:lang w:val="en-US" w:eastAsia="nb-NO"/>
                  </w:rPr>
                </w:rPrChange>
              </w:rPr>
              <w:t>Peak demand [value in MW; default 14.0 MW]</w:t>
            </w:r>
          </w:p>
        </w:tc>
        <w:tc>
          <w:tcPr>
            <w:tcW w:w="0" w:type="auto"/>
            <w:tcBorders>
              <w:top w:val="nil"/>
              <w:left w:val="nil"/>
              <w:bottom w:val="single" w:color="auto" w:sz="4" w:space="0"/>
              <w:right w:val="single" w:color="auto" w:sz="4" w:space="0"/>
            </w:tcBorders>
            <w:shd w:val="clear" w:color="auto" w:fill="9BC2E6"/>
            <w:noWrap/>
            <w:tcMar/>
            <w:vAlign w:val="bottom"/>
            <w:hideMark/>
            <w:tcPrChange w:author="Erick Fernando Alves" w:date="2020-11-13T09:31:10.8490243" w:id="55522704">
              <w:tcPr>
                <w:tcW w:w="0" w:type="auto"/>
                <w:tcBorders>
                  <w:top w:val="nil"/>
                  <w:left w:val="nil"/>
                  <w:bottom w:val="single" w:color="auto" w:sz="4" w:space="0"/>
                  <w:right w:val="single" w:color="auto" w:sz="4" w:space="0"/>
                </w:tcBorders>
                <w:shd w:val="clear" w:color="000000" w:fill="9BC2E6"/>
                <w:noWrap/>
                <w:hideMark/>
              </w:tcPr>
            </w:tcPrChange>
          </w:tcPr>
          <w:p w:rsidRPr="003232D5" w:rsidR="003232D5" w:rsidP="6E4192E8" w:rsidRDefault="003232D5" w14:paraId="6077C21E" w14:textId="77777777">
            <w:pPr>
              <w:spacing w:before="0" w:after="0" w:line="240" w:lineRule="auto"/>
              <w:jc w:val="left"/>
              <w:rPr>
                <w:rFonts w:ascii="Calibri" w:hAnsi="Calibri" w:eastAsia="Times New Roman" w:cs="Calibri"/>
                <w:color w:val="000000"/>
                <w:sz w:val="18"/>
                <w:szCs w:val="18"/>
                <w:lang w:eastAsia="nb-NO"/>
                <w:rPrChange w:author="Marcin Pilarczyk" w:date="2020-11-11T12:40:38.0181572" w:id="6096421">
                  <w:rPr/>
                </w:rPrChange>
              </w:rPr>
              <w:pPrChange w:author="Marcin Pilarczyk" w:date="2020-11-11T12:40:38.0181572" w:id="1808077395">
                <w:pPr>
                  <w:jc w:val="left"/>
                </w:pPr>
              </w:pPrChange>
            </w:pPr>
            <w:proofErr w:type="spellStart"/>
            <w:r w:rsidRPr="6E4192E8">
              <w:rPr>
                <w:rFonts w:ascii="Calibri" w:hAnsi="Calibri" w:eastAsia="Times New Roman" w:cs="Calibri"/>
                <w:color w:val="000000"/>
                <w:sz w:val="18"/>
                <w:szCs w:val="18"/>
                <w:lang w:eastAsia="nb-NO"/>
                <w:rPrChange w:author="Marcin Pilarczyk" w:date="2020-11-11T12:40:38.0181572" w:id="304503047">
                  <w:rPr>
                    <w:rFonts w:ascii="Calibri" w:hAnsi="Calibri" w:eastAsia="Times New Roman" w:cs="Calibri"/>
                    <w:color w:val="000000"/>
                    <w:sz w:val="18"/>
                    <w:lang w:eastAsia="nb-NO"/>
                  </w:rPr>
                </w:rPrChange>
              </w:rPr>
              <w:t>Period</w:t>
            </w:r>
            <w:proofErr w:type="spellEnd"/>
            <w:r w:rsidRPr="6E4192E8">
              <w:rPr>
                <w:rFonts w:ascii="Calibri" w:hAnsi="Calibri" w:eastAsia="Times New Roman" w:cs="Calibri"/>
                <w:color w:val="000000"/>
                <w:sz w:val="18"/>
                <w:szCs w:val="18"/>
                <w:lang w:eastAsia="nb-NO"/>
                <w:rPrChange w:author="Marcin Pilarczyk" w:date="2020-11-11T12:40:38.0181572" w:id="770681455">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898392791">
                  <w:rPr>
                    <w:rFonts w:ascii="Calibri" w:hAnsi="Calibri" w:eastAsia="Times New Roman" w:cs="Calibri"/>
                    <w:color w:val="000000"/>
                    <w:sz w:val="18"/>
                    <w:lang w:eastAsia="nb-NO"/>
                  </w:rPr>
                </w:rPrChange>
              </w:rPr>
              <w:t>years</w:t>
            </w:r>
            <w:proofErr w:type="spellEnd"/>
            <w:r w:rsidRPr="6E4192E8">
              <w:rPr>
                <w:rFonts w:ascii="Calibri" w:hAnsi="Calibri" w:eastAsia="Times New Roman" w:cs="Calibri"/>
                <w:color w:val="000000"/>
                <w:sz w:val="18"/>
                <w:szCs w:val="18"/>
                <w:lang w:eastAsia="nb-NO"/>
                <w:rPrChange w:author="Marcin Pilarczyk" w:date="2020-11-11T12:40:38.0181572" w:id="641806579">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1329777056">
                  <w:rPr>
                    <w:rFonts w:ascii="Calibri" w:hAnsi="Calibri" w:eastAsia="Times New Roman" w:cs="Calibri"/>
                    <w:color w:val="000000"/>
                    <w:sz w:val="18"/>
                    <w:lang w:eastAsia="nb-NO"/>
                  </w:rPr>
                </w:rPrChange>
              </w:rPr>
              <w:t>default</w:t>
            </w:r>
            <w:proofErr w:type="spellEnd"/>
            <w:r w:rsidRPr="6E4192E8">
              <w:rPr>
                <w:rFonts w:ascii="Calibri" w:hAnsi="Calibri" w:eastAsia="Times New Roman" w:cs="Calibri"/>
                <w:color w:val="000000"/>
                <w:sz w:val="18"/>
                <w:szCs w:val="18"/>
                <w:lang w:eastAsia="nb-NO"/>
                <w:rPrChange w:author="Marcin Pilarczyk" w:date="2020-11-11T12:40:38.0181572" w:id="1793878715">
                  <w:rPr>
                    <w:rFonts w:ascii="Calibri" w:hAnsi="Calibri" w:eastAsia="Times New Roman" w:cs="Calibri"/>
                    <w:color w:val="000000"/>
                    <w:sz w:val="18"/>
                    <w:lang w:eastAsia="nb-NO"/>
                  </w:rPr>
                </w:rPrChange>
              </w:rPr>
              <w:t xml:space="preserve"> 2 yrs]</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1423259027">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6D5EF13B"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nil"/>
              <w:left w:val="nil"/>
              <w:bottom w:val="single" w:color="auto" w:sz="4" w:space="0"/>
              <w:right w:val="single" w:color="auto" w:sz="8" w:space="0"/>
            </w:tcBorders>
            <w:shd w:val="clear" w:color="auto" w:fill="auto"/>
            <w:noWrap/>
            <w:tcMar/>
            <w:vAlign w:val="bottom"/>
            <w:hideMark/>
            <w:tcPrChange w:author="Erick Fernando Alves" w:date="2020-11-13T09:31:10.8490243" w:id="926453423">
              <w:tcPr>
                <w:tcW w:w="0" w:type="auto"/>
                <w:tcBorders>
                  <w:top w:val="nil"/>
                  <w:left w:val="nil"/>
                  <w:bottom w:val="single" w:color="auto" w:sz="4" w:space="0"/>
                  <w:right w:val="single" w:color="auto" w:sz="8" w:space="0"/>
                </w:tcBorders>
                <w:shd w:val="clear" w:color="auto" w:fill="auto"/>
                <w:noWrap/>
                <w:hideMark/>
              </w:tcPr>
            </w:tcPrChange>
          </w:tcPr>
          <w:p w:rsidRPr="003232D5" w:rsidR="003232D5" w:rsidP="473CF459" w:rsidRDefault="003232D5" w14:paraId="6E5959B2"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624655964">
                  <w:rPr/>
                </w:rPrChange>
              </w:rPr>
              <w:pPrChange w:author="Erick Fernando Alves" w:date="2020-11-13T09:31:10.8490243" w:id="1714493530">
                <w:pPr>
                  <w:jc w:val="left"/>
                </w:pPr>
              </w:pPrChange>
            </w:pPr>
            <w:r w:rsidRPr="6E4192E8">
              <w:rPr>
                <w:rFonts w:ascii="Calibri" w:hAnsi="Calibri" w:eastAsia="Times New Roman" w:cs="Calibri"/>
                <w:color w:val="000000"/>
                <w:sz w:val="18"/>
                <w:szCs w:val="18"/>
                <w:lang w:eastAsia="nb-NO"/>
                <w:rPrChange w:author="Marcin Pilarczyk" w:date="2020-11-11T12:40:38.0181572" w:id="1988331952">
                  <w:rPr>
                    <w:rFonts w:ascii="Calibri" w:hAnsi="Calibri" w:eastAsia="Times New Roman" w:cs="Calibri"/>
                    <w:color w:val="000000"/>
                    <w:sz w:val="18"/>
                    <w:lang w:eastAsia="nb-NO"/>
                  </w:rPr>
                </w:rPrChange>
              </w:rPr>
              <w:t> </w:t>
            </w:r>
          </w:p>
        </w:tc>
      </w:tr>
      <w:tr w:rsidRPr="003232D5" w:rsidR="008379B3" w:rsidTr="473CF459" w14:paraId="24673870"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59C863C3"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77A81703"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4" w:space="0"/>
              <w:right w:val="single" w:color="auto" w:sz="4" w:space="0"/>
            </w:tcBorders>
            <w:shd w:val="clear" w:color="auto" w:fill="9BC2E6"/>
            <w:noWrap/>
            <w:tcMar/>
            <w:vAlign w:val="bottom"/>
            <w:hideMark/>
            <w:tcPrChange w:author="Erick Fernando Alves" w:date="2020-11-13T09:31:10.8490243" w:id="1461237015">
              <w:tcPr>
                <w:tcW w:w="0" w:type="auto"/>
                <w:gridSpan w:val="2"/>
                <w:tcBorders>
                  <w:top w:val="single" w:color="auto" w:sz="4" w:space="0"/>
                  <w:left w:val="nil"/>
                  <w:bottom w:val="single" w:color="auto" w:sz="4" w:space="0"/>
                  <w:right w:val="single" w:color="auto" w:sz="4" w:space="0"/>
                </w:tcBorders>
                <w:shd w:val="clear" w:color="000000" w:fill="9BC2E6"/>
                <w:noWrap/>
                <w:hideMark/>
              </w:tcPr>
            </w:tcPrChange>
          </w:tcPr>
          <w:p w:rsidRPr="003232D5" w:rsidR="003232D5" w:rsidP="6E4192E8" w:rsidRDefault="003232D5" w14:paraId="0687D2DE"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256384544">
                  <w:rPr/>
                </w:rPrChange>
              </w:rPr>
              <w:pPrChange w:author="Marcin Pilarczyk" w:date="2020-11-11T12:40:38.0181572" w:id="603363200">
                <w:pPr>
                  <w:jc w:val="left"/>
                </w:pPr>
              </w:pPrChange>
            </w:pPr>
            <w:r w:rsidRPr="6E4192E8">
              <w:rPr>
                <w:rFonts w:ascii="Calibri" w:hAnsi="Calibri" w:eastAsia="Times New Roman" w:cs="Calibri"/>
                <w:color w:val="000000"/>
                <w:sz w:val="18"/>
                <w:szCs w:val="18"/>
                <w:lang w:val="en-US" w:eastAsia="nb-NO"/>
                <w:rPrChange w:author="Marcin Pilarczyk" w:date="2020-11-11T12:40:38.0181572" w:id="1714011087">
                  <w:rPr>
                    <w:rFonts w:ascii="Calibri" w:hAnsi="Calibri" w:eastAsia="Times New Roman" w:cs="Calibri"/>
                    <w:color w:val="000000"/>
                    <w:sz w:val="18"/>
                    <w:lang w:val="en-US" w:eastAsia="nb-NO"/>
                  </w:rPr>
                </w:rPrChange>
              </w:rPr>
              <w:t>Mid-life demand [value in MW; default 11.0 MW]</w:t>
            </w:r>
          </w:p>
        </w:tc>
        <w:tc>
          <w:tcPr>
            <w:tcW w:w="0" w:type="auto"/>
            <w:tcBorders>
              <w:top w:val="single" w:color="auto" w:sz="8" w:space="0"/>
              <w:left w:val="nil"/>
              <w:bottom w:val="single" w:color="auto" w:sz="4" w:space="0"/>
              <w:right w:val="single" w:color="auto" w:sz="4" w:space="0"/>
            </w:tcBorders>
            <w:shd w:val="clear" w:color="auto" w:fill="9BC2E6"/>
            <w:noWrap/>
            <w:tcMar/>
            <w:vAlign w:val="bottom"/>
            <w:hideMark/>
            <w:tcPrChange w:author="Erick Fernando Alves" w:date="2020-11-13T09:31:10.8490243" w:id="642225311">
              <w:tcPr>
                <w:tcW w:w="0" w:type="auto"/>
                <w:tcBorders>
                  <w:top w:val="single" w:color="auto" w:sz="8" w:space="0"/>
                  <w:left w:val="nil"/>
                  <w:bottom w:val="single" w:color="auto" w:sz="4" w:space="0"/>
                  <w:right w:val="single" w:color="auto" w:sz="4" w:space="0"/>
                </w:tcBorders>
                <w:shd w:val="clear" w:color="000000" w:fill="9BC2E6"/>
                <w:noWrap/>
                <w:hideMark/>
              </w:tcPr>
            </w:tcPrChange>
          </w:tcPr>
          <w:p w:rsidRPr="003232D5" w:rsidR="003232D5" w:rsidP="001005DB" w:rsidRDefault="003232D5" w14:paraId="23B13D08"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Period [years; default 4 yrs]</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961739945">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617F2017"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nil"/>
              <w:left w:val="nil"/>
              <w:bottom w:val="single" w:color="auto" w:sz="4" w:space="0"/>
              <w:right w:val="single" w:color="auto" w:sz="8" w:space="0"/>
            </w:tcBorders>
            <w:shd w:val="clear" w:color="auto" w:fill="auto"/>
            <w:noWrap/>
            <w:tcMar/>
            <w:vAlign w:val="bottom"/>
            <w:hideMark/>
            <w:tcPrChange w:author="Erick Fernando Alves" w:date="2020-11-13T09:31:10.8490243" w:id="1210423601">
              <w:tcPr>
                <w:tcW w:w="0" w:type="auto"/>
                <w:tcBorders>
                  <w:top w:val="nil"/>
                  <w:left w:val="nil"/>
                  <w:bottom w:val="single" w:color="auto" w:sz="4" w:space="0"/>
                  <w:right w:val="single" w:color="auto" w:sz="8" w:space="0"/>
                </w:tcBorders>
                <w:shd w:val="clear" w:color="auto" w:fill="auto"/>
                <w:noWrap/>
                <w:hideMark/>
              </w:tcPr>
            </w:tcPrChange>
          </w:tcPr>
          <w:p w:rsidRPr="003232D5" w:rsidR="003232D5" w:rsidP="473CF459" w:rsidRDefault="003232D5" w14:paraId="64FEF76F"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701495828">
                  <w:rPr/>
                </w:rPrChange>
              </w:rPr>
              <w:pPrChange w:author="Erick Fernando Alves" w:date="2020-11-13T09:31:10.8490243" w:id="412818969">
                <w:pPr>
                  <w:jc w:val="left"/>
                </w:pPr>
              </w:pPrChange>
            </w:pPr>
            <w:r w:rsidRPr="6E4192E8">
              <w:rPr>
                <w:rFonts w:ascii="Calibri" w:hAnsi="Calibri" w:eastAsia="Times New Roman" w:cs="Calibri"/>
                <w:color w:val="000000"/>
                <w:sz w:val="18"/>
                <w:szCs w:val="18"/>
                <w:lang w:eastAsia="nb-NO"/>
                <w:rPrChange w:author="Marcin Pilarczyk" w:date="2020-11-11T12:40:38.0181572" w:id="676485517">
                  <w:rPr>
                    <w:rFonts w:ascii="Calibri" w:hAnsi="Calibri" w:eastAsia="Times New Roman" w:cs="Calibri"/>
                    <w:color w:val="000000"/>
                    <w:sz w:val="18"/>
                    <w:lang w:eastAsia="nb-NO"/>
                  </w:rPr>
                </w:rPrChange>
              </w:rPr>
              <w:t> </w:t>
            </w:r>
          </w:p>
        </w:tc>
      </w:tr>
      <w:tr w:rsidRPr="003232D5" w:rsidR="008379B3" w:rsidTr="473CF459" w14:paraId="7EC475BE"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26ECF5BC"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6B9BE6FD"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8" w:space="0"/>
              <w:right w:val="single" w:color="auto" w:sz="4" w:space="0"/>
            </w:tcBorders>
            <w:shd w:val="clear" w:color="auto" w:fill="9BC2E6"/>
            <w:noWrap/>
            <w:tcMar/>
            <w:vAlign w:val="bottom"/>
            <w:hideMark/>
            <w:tcPrChange w:author="Erick Fernando Alves" w:date="2020-11-13T09:31:10.8490243" w:id="1391199612">
              <w:tcPr>
                <w:tcW w:w="0" w:type="auto"/>
                <w:gridSpan w:val="2"/>
                <w:tcBorders>
                  <w:top w:val="single" w:color="auto" w:sz="4" w:space="0"/>
                  <w:left w:val="nil"/>
                  <w:bottom w:val="single" w:color="auto" w:sz="8" w:space="0"/>
                  <w:right w:val="single" w:color="auto" w:sz="4" w:space="0"/>
                </w:tcBorders>
                <w:shd w:val="clear" w:color="000000" w:fill="9BC2E6"/>
                <w:noWrap/>
                <w:hideMark/>
              </w:tcPr>
            </w:tcPrChange>
          </w:tcPr>
          <w:p w:rsidRPr="003232D5" w:rsidR="003232D5" w:rsidP="6E4192E8" w:rsidRDefault="003232D5" w14:paraId="56F972DE"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597733704">
                  <w:rPr/>
                </w:rPrChange>
              </w:rPr>
              <w:pPrChange w:author="Marcin Pilarczyk" w:date="2020-11-11T12:40:38.0181572" w:id="425855651">
                <w:pPr>
                  <w:jc w:val="left"/>
                </w:pPr>
              </w:pPrChange>
            </w:pPr>
            <w:r w:rsidRPr="6E4192E8">
              <w:rPr>
                <w:rFonts w:ascii="Calibri" w:hAnsi="Calibri" w:eastAsia="Times New Roman" w:cs="Calibri"/>
                <w:color w:val="000000"/>
                <w:sz w:val="18"/>
                <w:szCs w:val="18"/>
                <w:lang w:val="en-US" w:eastAsia="nb-NO"/>
                <w:rPrChange w:author="Marcin Pilarczyk" w:date="2020-11-11T12:40:38.0181572" w:id="5501209">
                  <w:rPr>
                    <w:rFonts w:ascii="Calibri" w:hAnsi="Calibri" w:eastAsia="Times New Roman" w:cs="Calibri"/>
                    <w:color w:val="000000"/>
                    <w:sz w:val="18"/>
                    <w:lang w:val="en-US" w:eastAsia="nb-NO"/>
                  </w:rPr>
                </w:rPrChange>
              </w:rPr>
              <w:t>Tail demand [value in MW; default 32.9 MW]</w:t>
            </w:r>
          </w:p>
        </w:tc>
        <w:tc>
          <w:tcPr>
            <w:tcW w:w="0" w:type="auto"/>
            <w:tcBorders>
              <w:top w:val="single" w:color="auto" w:sz="8" w:space="0"/>
              <w:left w:val="nil"/>
              <w:bottom w:val="single" w:color="auto" w:sz="8" w:space="0"/>
              <w:right w:val="single" w:color="auto" w:sz="4" w:space="0"/>
            </w:tcBorders>
            <w:shd w:val="clear" w:color="auto" w:fill="9BC2E6"/>
            <w:noWrap/>
            <w:tcMar/>
            <w:vAlign w:val="bottom"/>
            <w:hideMark/>
            <w:tcPrChange w:author="Erick Fernando Alves" w:date="2020-11-13T09:31:10.8490243" w:id="1730236903">
              <w:tcPr>
                <w:tcW w:w="0" w:type="auto"/>
                <w:tcBorders>
                  <w:top w:val="single" w:color="auto" w:sz="8" w:space="0"/>
                  <w:left w:val="nil"/>
                  <w:bottom w:val="single" w:color="auto" w:sz="8" w:space="0"/>
                  <w:right w:val="single" w:color="auto" w:sz="4" w:space="0"/>
                </w:tcBorders>
                <w:shd w:val="clear" w:color="000000" w:fill="9BC2E6"/>
                <w:noWrap/>
                <w:hideMark/>
              </w:tcPr>
            </w:tcPrChange>
          </w:tcPr>
          <w:p w:rsidRPr="003232D5" w:rsidR="003232D5" w:rsidP="001005DB" w:rsidRDefault="003232D5" w14:paraId="3AB88B56"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Period [years; default 12 yrs]</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221219071">
              <w:tcPr>
                <w:tcW w:w="0" w:type="auto"/>
                <w:tcBorders>
                  <w:top w:val="nil"/>
                  <w:left w:val="nil"/>
                  <w:bottom w:val="single" w:color="auto" w:sz="8" w:space="0"/>
                  <w:right w:val="single" w:color="auto" w:sz="4" w:space="0"/>
                </w:tcBorders>
                <w:shd w:val="clear" w:color="auto" w:fill="auto"/>
                <w:noWrap/>
                <w:hideMark/>
              </w:tcPr>
            </w:tcPrChange>
          </w:tcPr>
          <w:p w:rsidRPr="003232D5" w:rsidR="003232D5" w:rsidP="473CF459" w:rsidRDefault="003232D5" w14:paraId="54C6302B" w14:textId="77777777" w14:noSpellErr="1">
            <w:pPr>
              <w:spacing w:before="0" w:after="0" w:line="240" w:lineRule="auto"/>
              <w:jc w:val="left"/>
              <w:rPr>
                <w:rFonts w:ascii="Calibri" w:hAnsi="Calibri" w:eastAsia="Times New Roman" w:cs="Calibri"/>
                <w:color w:val="000000"/>
                <w:sz w:val="18"/>
                <w:szCs w:val="18"/>
                <w:lang w:eastAsia="nb-NO"/>
                <w:rPrChange w:author="Erick Fernando Alves" w:date="2020-11-13T09:31:10.8490243" w:id="1390595679">
                  <w:rPr/>
                </w:rPrChange>
              </w:rPr>
              <w:pPrChange w:author="Erick Fernando Alves" w:date="2020-11-13T09:31:10.8490243" w:id="10330849">
                <w:pPr>
                  <w:jc w:val="left"/>
                </w:pPr>
              </w:pPrChange>
            </w:pPr>
            <w:r w:rsidRPr="473CF459">
              <w:rPr>
                <w:rFonts w:ascii="Calibri" w:hAnsi="Calibri" w:eastAsia="Times New Roman" w:cs="Calibri"/>
                <w:color w:val="000000"/>
                <w:sz w:val="18"/>
                <w:szCs w:val="18"/>
                <w:lang w:eastAsia="nb-NO"/>
                <w:rPrChange w:author="Erick Fernando Alves" w:date="2020-11-13T09:31:10.8490243" w:id="1448554309">
                  <w:rPr>
                    <w:rFonts w:ascii="Calibri" w:hAnsi="Calibri" w:eastAsia="Times New Roman" w:cs="Calibri"/>
                    <w:color w:val="000000"/>
                    <w:sz w:val="18"/>
                    <w:lang w:eastAsia="nb-NO"/>
                  </w:rPr>
                </w:rPrChange>
              </w:rPr>
              <w:t>n/a</w:t>
            </w:r>
          </w:p>
        </w:tc>
        <w:tc>
          <w:tcPr>
            <w:tcW w:w="0" w:type="auto"/>
            <w:tcBorders>
              <w:top w:val="nil"/>
              <w:left w:val="nil"/>
              <w:bottom w:val="single" w:color="auto" w:sz="8" w:space="0"/>
              <w:right w:val="single" w:color="auto" w:sz="8" w:space="0"/>
            </w:tcBorders>
            <w:shd w:val="clear" w:color="auto" w:fill="auto"/>
            <w:noWrap/>
            <w:tcMar/>
            <w:vAlign w:val="bottom"/>
            <w:hideMark/>
            <w:tcPrChange w:author="Erick Fernando Alves" w:date="2020-11-13T09:31:10.8490243" w:id="1585458309">
              <w:tcPr>
                <w:tcW w:w="0" w:type="auto"/>
                <w:tcBorders>
                  <w:top w:val="nil"/>
                  <w:left w:val="nil"/>
                  <w:bottom w:val="single" w:color="auto" w:sz="8" w:space="0"/>
                  <w:right w:val="single" w:color="auto" w:sz="8" w:space="0"/>
                </w:tcBorders>
                <w:shd w:val="clear" w:color="auto" w:fill="auto"/>
                <w:noWrap/>
                <w:hideMark/>
              </w:tcPr>
            </w:tcPrChange>
          </w:tcPr>
          <w:p w:rsidRPr="003232D5" w:rsidR="003232D5" w:rsidP="473CF459" w:rsidRDefault="003232D5" w14:paraId="5232B7DD"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210430544">
                  <w:rPr/>
                </w:rPrChange>
              </w:rPr>
              <w:pPrChange w:author="Erick Fernando Alves" w:date="2020-11-13T09:31:10.8490243" w:id="1146062851">
                <w:pPr>
                  <w:jc w:val="left"/>
                </w:pPr>
              </w:pPrChange>
            </w:pPr>
            <w:r w:rsidRPr="6E4192E8">
              <w:rPr>
                <w:rFonts w:ascii="Calibri" w:hAnsi="Calibri" w:eastAsia="Times New Roman" w:cs="Calibri"/>
                <w:color w:val="000000"/>
                <w:sz w:val="18"/>
                <w:szCs w:val="18"/>
                <w:lang w:eastAsia="nb-NO"/>
                <w:rPrChange w:author="Marcin Pilarczyk" w:date="2020-11-11T12:40:38.0181572" w:id="1549436098">
                  <w:rPr>
                    <w:rFonts w:ascii="Calibri" w:hAnsi="Calibri" w:eastAsia="Times New Roman" w:cs="Calibri"/>
                    <w:color w:val="000000"/>
                    <w:sz w:val="18"/>
                    <w:lang w:eastAsia="nb-NO"/>
                  </w:rPr>
                </w:rPrChange>
              </w:rPr>
              <w:t> </w:t>
            </w:r>
          </w:p>
        </w:tc>
      </w:tr>
      <w:tr w:rsidRPr="003232D5" w:rsidR="008379B3" w:rsidTr="473CF459" w14:paraId="1B2525FD"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51E5FFC5" w14:textId="77777777">
            <w:pPr>
              <w:spacing w:before="0" w:after="0" w:line="240" w:lineRule="auto"/>
              <w:jc w:val="left"/>
              <w:rPr>
                <w:rFonts w:ascii="Calibri" w:hAnsi="Calibri" w:eastAsia="Times New Roman" w:cs="Calibri"/>
                <w:color w:val="000000"/>
                <w:sz w:val="18"/>
                <w:lang w:eastAsia="nb-NO"/>
              </w:rPr>
            </w:pPr>
          </w:p>
        </w:tc>
        <w:tc>
          <w:tcPr>
            <w:tcW w:w="0" w:type="auto"/>
            <w:vMerge w:val="restart"/>
            <w:tcBorders>
              <w:top w:val="nil"/>
              <w:left w:val="single" w:color="auto" w:sz="8" w:space="0"/>
              <w:bottom w:val="single" w:color="000000" w:themeColor="text1" w:sz="8" w:space="0"/>
              <w:right w:val="single" w:color="auto" w:sz="8" w:space="0"/>
            </w:tcBorders>
            <w:shd w:val="clear" w:color="auto" w:fill="auto"/>
            <w:tcMar/>
            <w:vAlign w:val="center"/>
            <w:hideMark/>
            <w:tcPrChange w:author="Erick Fernando Alves" w:date="2020-11-13T09:31:10.8490243" w:id="1267410815">
              <w:tcPr>
                <w:tcW w:w="0" w:type="auto"/>
                <w:vMerge w:val="restart"/>
                <w:tcBorders>
                  <w:top w:val="nil"/>
                  <w:left w:val="single" w:color="auto" w:sz="8" w:space="0"/>
                  <w:bottom w:val="single" w:color="000000" w:sz="8" w:space="0"/>
                  <w:right w:val="single" w:color="auto" w:sz="8" w:space="0"/>
                </w:tcBorders>
                <w:shd w:val="clear" w:color="auto" w:fill="auto"/>
                <w:hideMark/>
              </w:tcPr>
            </w:tcPrChange>
          </w:tcPr>
          <w:p w:rsidRPr="003232D5" w:rsidR="003232D5" w:rsidP="6E4192E8" w:rsidRDefault="003232D5" w14:paraId="7F920B3E"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149355776">
                  <w:rPr/>
                </w:rPrChange>
              </w:rPr>
              <w:pPrChange w:author="Marcin Pilarczyk" w:date="2020-11-11T12:40:38.0181572" w:id="1012030269">
                <w:pPr>
                  <w:jc w:val="left"/>
                </w:pPr>
              </w:pPrChange>
            </w:pPr>
            <w:r w:rsidRPr="6E4192E8">
              <w:rPr>
                <w:rFonts w:ascii="Calibri" w:hAnsi="Calibri" w:eastAsia="Times New Roman" w:cs="Calibri"/>
                <w:color w:val="000000"/>
                <w:sz w:val="18"/>
                <w:szCs w:val="18"/>
                <w:lang w:val="en-US" w:eastAsia="nb-NO"/>
                <w:rPrChange w:author="Marcin Pilarczyk" w:date="2020-11-11T12:40:38.0181572" w:id="46845971">
                  <w:rPr>
                    <w:rFonts w:ascii="Calibri" w:hAnsi="Calibri" w:eastAsia="Times New Roman" w:cs="Calibri"/>
                    <w:color w:val="000000"/>
                    <w:sz w:val="18"/>
                    <w:lang w:val="en-US" w:eastAsia="nb-NO"/>
                  </w:rPr>
                </w:rPrChange>
              </w:rPr>
              <w:t>Power demand of offshore platform [Obligatory]</w:t>
            </w:r>
          </w:p>
        </w:tc>
        <w:tc>
          <w:tcPr>
            <w:tcW w:w="0" w:type="auto"/>
            <w:gridSpan w:val="2"/>
            <w:tcBorders>
              <w:top w:val="single" w:color="auto" w:sz="8" w:space="0"/>
              <w:left w:val="nil"/>
              <w:bottom w:val="single" w:color="auto" w:sz="4" w:space="0"/>
              <w:right w:val="single" w:color="auto" w:sz="4" w:space="0"/>
            </w:tcBorders>
            <w:shd w:val="clear" w:color="auto" w:fill="9BC2E6"/>
            <w:noWrap/>
            <w:tcMar/>
            <w:vAlign w:val="bottom"/>
            <w:hideMark/>
            <w:tcPrChange w:author="Erick Fernando Alves" w:date="2020-11-13T09:31:10.8490243" w:id="980406932">
              <w:tcPr>
                <w:tcW w:w="0" w:type="auto"/>
                <w:gridSpan w:val="2"/>
                <w:tcBorders>
                  <w:top w:val="single" w:color="auto" w:sz="8" w:space="0"/>
                  <w:left w:val="nil"/>
                  <w:bottom w:val="single" w:color="auto" w:sz="4" w:space="0"/>
                  <w:right w:val="single" w:color="auto" w:sz="4" w:space="0"/>
                </w:tcBorders>
                <w:shd w:val="clear" w:color="000000" w:fill="9BC2E6"/>
                <w:noWrap/>
                <w:hideMark/>
              </w:tcPr>
            </w:tcPrChange>
          </w:tcPr>
          <w:p w:rsidRPr="003232D5" w:rsidR="003232D5" w:rsidP="6E4192E8" w:rsidRDefault="003232D5" w14:paraId="20C6523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483195207">
                  <w:rPr/>
                </w:rPrChange>
              </w:rPr>
              <w:pPrChange w:author="Marcin Pilarczyk" w:date="2020-11-11T12:40:38.0181572" w:id="1664553999">
                <w:pPr>
                  <w:jc w:val="left"/>
                </w:pPr>
              </w:pPrChange>
            </w:pPr>
            <w:r w:rsidRPr="6E4192E8">
              <w:rPr>
                <w:rFonts w:ascii="Calibri" w:hAnsi="Calibri" w:eastAsia="Times New Roman" w:cs="Calibri"/>
                <w:color w:val="000000"/>
                <w:sz w:val="18"/>
                <w:szCs w:val="18"/>
                <w:lang w:val="en-US" w:eastAsia="nb-NO"/>
                <w:rPrChange w:author="Marcin Pilarczyk" w:date="2020-11-11T12:40:38.0181572" w:id="1693849241">
                  <w:rPr>
                    <w:rFonts w:ascii="Calibri" w:hAnsi="Calibri" w:eastAsia="Times New Roman" w:cs="Calibri"/>
                    <w:color w:val="000000"/>
                    <w:sz w:val="18"/>
                    <w:lang w:val="en-US" w:eastAsia="nb-NO"/>
                  </w:rPr>
                </w:rPrChange>
              </w:rPr>
              <w:t>Peak demand [value in MW; default 8.0 MW]</w:t>
            </w:r>
          </w:p>
        </w:tc>
        <w:tc>
          <w:tcPr>
            <w:tcW w:w="0" w:type="auto"/>
            <w:tcBorders>
              <w:top w:val="nil"/>
              <w:left w:val="nil"/>
              <w:bottom w:val="single" w:color="auto" w:sz="4" w:space="0"/>
              <w:right w:val="single" w:color="auto" w:sz="4" w:space="0"/>
            </w:tcBorders>
            <w:shd w:val="clear" w:color="auto" w:fill="9BC2E6"/>
            <w:noWrap/>
            <w:tcMar/>
            <w:vAlign w:val="bottom"/>
            <w:hideMark/>
            <w:tcPrChange w:author="Erick Fernando Alves" w:date="2020-11-13T09:31:10.8490243" w:id="1280579032">
              <w:tcPr>
                <w:tcW w:w="0" w:type="auto"/>
                <w:tcBorders>
                  <w:top w:val="nil"/>
                  <w:left w:val="nil"/>
                  <w:bottom w:val="single" w:color="auto" w:sz="4" w:space="0"/>
                  <w:right w:val="single" w:color="auto" w:sz="4" w:space="0"/>
                </w:tcBorders>
                <w:shd w:val="clear" w:color="000000" w:fill="9BC2E6"/>
                <w:noWrap/>
                <w:hideMark/>
              </w:tcPr>
            </w:tcPrChange>
          </w:tcPr>
          <w:p w:rsidRPr="003232D5" w:rsidR="003232D5" w:rsidP="473CF459" w:rsidRDefault="003232D5" w14:paraId="734C07A0"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638229960">
                  <w:rPr/>
                </w:rPrChange>
              </w:rPr>
              <w:pPrChange w:author="Erick Fernando Alves" w:date="2020-11-13T09:31:10.8490243" w:id="1651182973">
                <w:pPr>
                  <w:jc w:val="left"/>
                </w:pPr>
              </w:pPrChange>
            </w:pPr>
            <w:proofErr w:type="spellStart"/>
            <w:r w:rsidRPr="6E4192E8">
              <w:rPr>
                <w:rFonts w:ascii="Calibri" w:hAnsi="Calibri" w:eastAsia="Times New Roman" w:cs="Calibri"/>
                <w:color w:val="000000"/>
                <w:sz w:val="18"/>
                <w:szCs w:val="18"/>
                <w:lang w:eastAsia="nb-NO"/>
                <w:rPrChange w:author="Marcin Pilarczyk" w:date="2020-11-11T12:40:38.0181572" w:id="2058042486">
                  <w:rPr>
                    <w:rFonts w:ascii="Calibri" w:hAnsi="Calibri" w:eastAsia="Times New Roman" w:cs="Calibri"/>
                    <w:color w:val="000000"/>
                    <w:sz w:val="18"/>
                    <w:lang w:eastAsia="nb-NO"/>
                  </w:rPr>
                </w:rPrChange>
              </w:rPr>
              <w:t>Period</w:t>
            </w:r>
            <w:proofErr w:type="spellEnd"/>
            <w:r w:rsidRPr="6E4192E8">
              <w:rPr>
                <w:rFonts w:ascii="Calibri" w:hAnsi="Calibri" w:eastAsia="Times New Roman" w:cs="Calibri"/>
                <w:color w:val="000000"/>
                <w:sz w:val="18"/>
                <w:szCs w:val="18"/>
                <w:lang w:eastAsia="nb-NO"/>
                <w:rPrChange w:author="Marcin Pilarczyk" w:date="2020-11-11T12:40:38.0181572" w:id="1461623365">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1133817761">
                  <w:rPr>
                    <w:rFonts w:ascii="Calibri" w:hAnsi="Calibri" w:eastAsia="Times New Roman" w:cs="Calibri"/>
                    <w:color w:val="000000"/>
                    <w:sz w:val="18"/>
                    <w:lang w:eastAsia="nb-NO"/>
                  </w:rPr>
                </w:rPrChange>
              </w:rPr>
              <w:t>years</w:t>
            </w:r>
            <w:proofErr w:type="spellEnd"/>
            <w:r w:rsidRPr="6E4192E8">
              <w:rPr>
                <w:rFonts w:ascii="Calibri" w:hAnsi="Calibri" w:eastAsia="Times New Roman" w:cs="Calibri"/>
                <w:color w:val="000000"/>
                <w:sz w:val="18"/>
                <w:szCs w:val="18"/>
                <w:lang w:eastAsia="nb-NO"/>
                <w:rPrChange w:author="Marcin Pilarczyk" w:date="2020-11-11T12:40:38.0181572" w:id="1889194989">
                  <w:rPr>
                    <w:rFonts w:ascii="Calibri" w:hAnsi="Calibri" w:eastAsia="Times New Roman" w:cs="Calibri"/>
                    <w:color w:val="000000"/>
                    <w:sz w:val="18"/>
                    <w:lang w:eastAsia="nb-NO"/>
                  </w:rPr>
                </w:rPrChange>
              </w:rPr>
              <w:t xml:space="preserve">; </w:t>
            </w:r>
            <w:proofErr w:type="spellStart"/>
            <w:r w:rsidRPr="6E4192E8">
              <w:rPr>
                <w:rFonts w:ascii="Calibri" w:hAnsi="Calibri" w:eastAsia="Times New Roman" w:cs="Calibri"/>
                <w:color w:val="000000"/>
                <w:sz w:val="18"/>
                <w:szCs w:val="18"/>
                <w:lang w:eastAsia="nb-NO"/>
                <w:rPrChange w:author="Marcin Pilarczyk" w:date="2020-11-11T12:40:38.0181572" w:id="1268163720">
                  <w:rPr>
                    <w:rFonts w:ascii="Calibri" w:hAnsi="Calibri" w:eastAsia="Times New Roman" w:cs="Calibri"/>
                    <w:color w:val="000000"/>
                    <w:sz w:val="18"/>
                    <w:lang w:eastAsia="nb-NO"/>
                  </w:rPr>
                </w:rPrChange>
              </w:rPr>
              <w:t>default</w:t>
            </w:r>
            <w:proofErr w:type="spellEnd"/>
            <w:r w:rsidRPr="6E4192E8">
              <w:rPr>
                <w:rFonts w:ascii="Calibri" w:hAnsi="Calibri" w:eastAsia="Times New Roman" w:cs="Calibri"/>
                <w:color w:val="000000"/>
                <w:sz w:val="18"/>
                <w:szCs w:val="18"/>
                <w:lang w:eastAsia="nb-NO"/>
                <w:rPrChange w:author="Marcin Pilarczyk" w:date="2020-11-11T12:40:38.0181572" w:id="562852810">
                  <w:rPr>
                    <w:rFonts w:ascii="Calibri" w:hAnsi="Calibri" w:eastAsia="Times New Roman" w:cs="Calibri"/>
                    <w:color w:val="000000"/>
                    <w:sz w:val="18"/>
                    <w:lang w:eastAsia="nb-NO"/>
                  </w:rPr>
                </w:rPrChange>
              </w:rPr>
              <w:t xml:space="preserve"> 2 yrs]</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773446442">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46CD7F8F"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nil"/>
              <w:left w:val="nil"/>
              <w:bottom w:val="single" w:color="auto" w:sz="4" w:space="0"/>
              <w:right w:val="single" w:color="auto" w:sz="8" w:space="0"/>
            </w:tcBorders>
            <w:shd w:val="clear" w:color="auto" w:fill="auto"/>
            <w:noWrap/>
            <w:tcMar/>
            <w:vAlign w:val="bottom"/>
            <w:hideMark/>
            <w:tcPrChange w:author="Erick Fernando Alves" w:date="2020-11-13T09:31:10.8490243" w:id="1433240045">
              <w:tcPr>
                <w:tcW w:w="0" w:type="auto"/>
                <w:tcBorders>
                  <w:top w:val="nil"/>
                  <w:left w:val="nil"/>
                  <w:bottom w:val="single" w:color="auto" w:sz="4" w:space="0"/>
                  <w:right w:val="single" w:color="auto" w:sz="8" w:space="0"/>
                </w:tcBorders>
                <w:shd w:val="clear" w:color="auto" w:fill="auto"/>
                <w:noWrap/>
                <w:hideMark/>
              </w:tcPr>
            </w:tcPrChange>
          </w:tcPr>
          <w:p w:rsidRPr="003232D5" w:rsidR="003232D5" w:rsidP="473CF459" w:rsidRDefault="003232D5" w14:paraId="54A3634B"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352949914">
                  <w:rPr/>
                </w:rPrChange>
              </w:rPr>
              <w:pPrChange w:author="Erick Fernando Alves" w:date="2020-11-13T09:31:10.8490243" w:id="1526520834">
                <w:pPr>
                  <w:jc w:val="left"/>
                </w:pPr>
              </w:pPrChange>
            </w:pPr>
            <w:r w:rsidRPr="6E4192E8">
              <w:rPr>
                <w:rFonts w:ascii="Calibri" w:hAnsi="Calibri" w:eastAsia="Times New Roman" w:cs="Calibri"/>
                <w:color w:val="000000"/>
                <w:sz w:val="18"/>
                <w:szCs w:val="18"/>
                <w:lang w:eastAsia="nb-NO"/>
                <w:rPrChange w:author="Marcin Pilarczyk" w:date="2020-11-11T12:40:38.0181572" w:id="903086108">
                  <w:rPr>
                    <w:rFonts w:ascii="Calibri" w:hAnsi="Calibri" w:eastAsia="Times New Roman" w:cs="Calibri"/>
                    <w:color w:val="000000"/>
                    <w:sz w:val="18"/>
                    <w:lang w:eastAsia="nb-NO"/>
                  </w:rPr>
                </w:rPrChange>
              </w:rPr>
              <w:t> </w:t>
            </w:r>
          </w:p>
        </w:tc>
      </w:tr>
      <w:tr w:rsidRPr="003232D5" w:rsidR="008379B3" w:rsidTr="473CF459" w14:paraId="1CDB99AF"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7B2F2A68"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5B7ACD44"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4" w:space="0"/>
              <w:right w:val="single" w:color="auto" w:sz="4" w:space="0"/>
            </w:tcBorders>
            <w:shd w:val="clear" w:color="auto" w:fill="9BC2E6"/>
            <w:noWrap/>
            <w:tcMar/>
            <w:vAlign w:val="bottom"/>
            <w:hideMark/>
            <w:tcPrChange w:author="Erick Fernando Alves" w:date="2020-11-13T09:31:10.8490243" w:id="820263632">
              <w:tcPr>
                <w:tcW w:w="0" w:type="auto"/>
                <w:gridSpan w:val="2"/>
                <w:tcBorders>
                  <w:top w:val="single" w:color="auto" w:sz="4" w:space="0"/>
                  <w:left w:val="nil"/>
                  <w:bottom w:val="single" w:color="auto" w:sz="4" w:space="0"/>
                  <w:right w:val="single" w:color="auto" w:sz="4" w:space="0"/>
                </w:tcBorders>
                <w:shd w:val="clear" w:color="000000" w:fill="9BC2E6"/>
                <w:noWrap/>
                <w:hideMark/>
              </w:tcPr>
            </w:tcPrChange>
          </w:tcPr>
          <w:p w:rsidRPr="003232D5" w:rsidR="003232D5" w:rsidP="6E4192E8" w:rsidRDefault="003232D5" w14:paraId="1121A2B7"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1654676826">
                  <w:rPr/>
                </w:rPrChange>
              </w:rPr>
              <w:pPrChange w:author="Marcin Pilarczyk" w:date="2020-11-11T12:40:38.0181572" w:id="636305370">
                <w:pPr>
                  <w:jc w:val="left"/>
                </w:pPr>
              </w:pPrChange>
            </w:pPr>
            <w:r w:rsidRPr="6E4192E8">
              <w:rPr>
                <w:rFonts w:ascii="Calibri" w:hAnsi="Calibri" w:eastAsia="Times New Roman" w:cs="Calibri"/>
                <w:color w:val="000000"/>
                <w:sz w:val="18"/>
                <w:szCs w:val="18"/>
                <w:lang w:val="en-US" w:eastAsia="nb-NO"/>
                <w:rPrChange w:author="Marcin Pilarczyk" w:date="2020-11-11T12:40:38.0181572" w:id="357862486">
                  <w:rPr>
                    <w:rFonts w:ascii="Calibri" w:hAnsi="Calibri" w:eastAsia="Times New Roman" w:cs="Calibri"/>
                    <w:color w:val="000000"/>
                    <w:sz w:val="18"/>
                    <w:lang w:val="en-US" w:eastAsia="nb-NO"/>
                  </w:rPr>
                </w:rPrChange>
              </w:rPr>
              <w:t>Mid-life demand [value in MW; default 35.2 MW]</w:t>
            </w:r>
          </w:p>
        </w:tc>
        <w:tc>
          <w:tcPr>
            <w:tcW w:w="0" w:type="auto"/>
            <w:tcBorders>
              <w:top w:val="single" w:color="auto" w:sz="8" w:space="0"/>
              <w:left w:val="nil"/>
              <w:bottom w:val="single" w:color="auto" w:sz="4" w:space="0"/>
              <w:right w:val="single" w:color="auto" w:sz="4" w:space="0"/>
            </w:tcBorders>
            <w:shd w:val="clear" w:color="auto" w:fill="9BC2E6"/>
            <w:noWrap/>
            <w:tcMar/>
            <w:vAlign w:val="bottom"/>
            <w:hideMark/>
            <w:tcPrChange w:author="Erick Fernando Alves" w:date="2020-11-13T09:31:10.8490243" w:id="1879526999">
              <w:tcPr>
                <w:tcW w:w="0" w:type="auto"/>
                <w:tcBorders>
                  <w:top w:val="single" w:color="auto" w:sz="8" w:space="0"/>
                  <w:left w:val="nil"/>
                  <w:bottom w:val="single" w:color="auto" w:sz="4" w:space="0"/>
                  <w:right w:val="single" w:color="auto" w:sz="4" w:space="0"/>
                </w:tcBorders>
                <w:shd w:val="clear" w:color="000000" w:fill="9BC2E6"/>
                <w:noWrap/>
                <w:hideMark/>
              </w:tcPr>
            </w:tcPrChange>
          </w:tcPr>
          <w:p w:rsidRPr="003232D5" w:rsidR="003232D5" w:rsidP="001005DB" w:rsidRDefault="003232D5" w14:paraId="526C075E"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Period [years; default 4 yrs]</w:t>
            </w:r>
          </w:p>
        </w:tc>
        <w:tc>
          <w:tcPr>
            <w:tcW w:w="0" w:type="auto"/>
            <w:tcBorders>
              <w:top w:val="nil"/>
              <w:left w:val="nil"/>
              <w:bottom w:val="single" w:color="auto" w:sz="4" w:space="0"/>
              <w:right w:val="single" w:color="auto" w:sz="4" w:space="0"/>
            </w:tcBorders>
            <w:shd w:val="clear" w:color="auto" w:fill="auto"/>
            <w:noWrap/>
            <w:tcMar/>
            <w:vAlign w:val="bottom"/>
            <w:hideMark/>
            <w:tcPrChange w:author="Erick Fernando Alves" w:date="2020-11-13T09:31:10.8490243" w:id="1368023064">
              <w:tcPr>
                <w:tcW w:w="0" w:type="auto"/>
                <w:tcBorders>
                  <w:top w:val="nil"/>
                  <w:left w:val="nil"/>
                  <w:bottom w:val="single" w:color="auto" w:sz="4" w:space="0"/>
                  <w:right w:val="single" w:color="auto" w:sz="4" w:space="0"/>
                </w:tcBorders>
                <w:shd w:val="clear" w:color="auto" w:fill="auto"/>
                <w:noWrap/>
                <w:hideMark/>
              </w:tcPr>
            </w:tcPrChange>
          </w:tcPr>
          <w:p w:rsidRPr="003232D5" w:rsidR="003232D5" w:rsidP="001005DB" w:rsidRDefault="003232D5" w14:paraId="15638688"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nil"/>
              <w:left w:val="nil"/>
              <w:bottom w:val="single" w:color="auto" w:sz="4" w:space="0"/>
              <w:right w:val="single" w:color="auto" w:sz="8" w:space="0"/>
            </w:tcBorders>
            <w:shd w:val="clear" w:color="auto" w:fill="auto"/>
            <w:noWrap/>
            <w:tcMar/>
            <w:vAlign w:val="bottom"/>
            <w:hideMark/>
            <w:tcPrChange w:author="Erick Fernando Alves" w:date="2020-11-13T09:31:10.8490243" w:id="423343165">
              <w:tcPr>
                <w:tcW w:w="0" w:type="auto"/>
                <w:tcBorders>
                  <w:top w:val="nil"/>
                  <w:left w:val="nil"/>
                  <w:bottom w:val="single" w:color="auto" w:sz="4" w:space="0"/>
                  <w:right w:val="single" w:color="auto" w:sz="8" w:space="0"/>
                </w:tcBorders>
                <w:shd w:val="clear" w:color="auto" w:fill="auto"/>
                <w:noWrap/>
                <w:hideMark/>
              </w:tcPr>
            </w:tcPrChange>
          </w:tcPr>
          <w:p w:rsidRPr="003232D5" w:rsidR="003232D5" w:rsidP="473CF459" w:rsidRDefault="003232D5" w14:paraId="262CB9AB"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319613816">
                  <w:rPr/>
                </w:rPrChange>
              </w:rPr>
              <w:pPrChange w:author="Erick Fernando Alves" w:date="2020-11-13T09:31:10.8490243" w:id="1524500972">
                <w:pPr>
                  <w:jc w:val="left"/>
                </w:pPr>
              </w:pPrChange>
            </w:pPr>
            <w:r w:rsidRPr="6E4192E8">
              <w:rPr>
                <w:rFonts w:ascii="Calibri" w:hAnsi="Calibri" w:eastAsia="Times New Roman" w:cs="Calibri"/>
                <w:color w:val="000000"/>
                <w:sz w:val="18"/>
                <w:szCs w:val="18"/>
                <w:lang w:eastAsia="nb-NO"/>
                <w:rPrChange w:author="Marcin Pilarczyk" w:date="2020-11-11T12:40:38.0181572" w:id="1586858324">
                  <w:rPr>
                    <w:rFonts w:ascii="Calibri" w:hAnsi="Calibri" w:eastAsia="Times New Roman" w:cs="Calibri"/>
                    <w:color w:val="000000"/>
                    <w:sz w:val="18"/>
                    <w:lang w:eastAsia="nb-NO"/>
                  </w:rPr>
                </w:rPrChange>
              </w:rPr>
              <w:t> </w:t>
            </w:r>
          </w:p>
        </w:tc>
      </w:tr>
      <w:tr w:rsidRPr="003232D5" w:rsidR="008379B3" w:rsidTr="473CF459" w14:paraId="1E8F9B80" w14:textId="77777777">
        <w:trPr>
          <w:trHeight w:val="315"/>
        </w:trPr>
        <w:tc>
          <w:tcPr>
            <w:tcW w:w="0" w:type="auto"/>
            <w:vMerge/>
            <w:tcBorders>
              <w:top w:val="single" w:color="auto" w:sz="8" w:space="0"/>
              <w:left w:val="single" w:color="auto" w:sz="8" w:space="0"/>
              <w:bottom w:val="single" w:color="000000" w:sz="8" w:space="0"/>
              <w:right w:val="single" w:color="auto" w:sz="8" w:space="0"/>
            </w:tcBorders>
            <w:vAlign w:val="center"/>
            <w:hideMark/>
          </w:tcPr>
          <w:p w:rsidRPr="003232D5" w:rsidR="003232D5" w:rsidP="001005DB" w:rsidRDefault="003232D5" w14:paraId="2FA389C5" w14:textId="77777777">
            <w:pPr>
              <w:spacing w:before="0" w:after="0" w:line="240" w:lineRule="auto"/>
              <w:jc w:val="left"/>
              <w:rPr>
                <w:rFonts w:ascii="Calibri" w:hAnsi="Calibri" w:eastAsia="Times New Roman" w:cs="Calibri"/>
                <w:color w:val="000000"/>
                <w:sz w:val="18"/>
                <w:lang w:eastAsia="nb-NO"/>
              </w:rPr>
            </w:pPr>
          </w:p>
        </w:tc>
        <w:tc>
          <w:tcPr>
            <w:tcW w:w="0" w:type="auto"/>
            <w:vMerge/>
            <w:tcBorders>
              <w:top w:val="nil"/>
              <w:left w:val="single" w:color="auto" w:sz="8" w:space="0"/>
              <w:bottom w:val="single" w:color="000000" w:sz="8" w:space="0"/>
              <w:right w:val="single" w:color="auto" w:sz="8" w:space="0"/>
            </w:tcBorders>
            <w:vAlign w:val="center"/>
            <w:hideMark/>
          </w:tcPr>
          <w:p w:rsidRPr="003232D5" w:rsidR="003232D5" w:rsidP="001005DB" w:rsidRDefault="003232D5" w14:paraId="2FE91113" w14:textId="77777777">
            <w:pPr>
              <w:spacing w:before="0" w:after="0" w:line="240" w:lineRule="auto"/>
              <w:jc w:val="left"/>
              <w:rPr>
                <w:rFonts w:ascii="Calibri" w:hAnsi="Calibri" w:eastAsia="Times New Roman" w:cs="Calibri"/>
                <w:color w:val="000000"/>
                <w:sz w:val="18"/>
                <w:lang w:eastAsia="nb-NO"/>
              </w:rPr>
            </w:pPr>
          </w:p>
        </w:tc>
        <w:tc>
          <w:tcPr>
            <w:tcW w:w="0" w:type="auto"/>
            <w:gridSpan w:val="2"/>
            <w:tcBorders>
              <w:top w:val="single" w:color="auto" w:sz="4" w:space="0"/>
              <w:left w:val="nil"/>
              <w:bottom w:val="single" w:color="auto" w:sz="8" w:space="0"/>
              <w:right w:val="single" w:color="auto" w:sz="4" w:space="0"/>
            </w:tcBorders>
            <w:shd w:val="clear" w:color="auto" w:fill="9BC2E6"/>
            <w:noWrap/>
            <w:tcMar/>
            <w:vAlign w:val="bottom"/>
            <w:hideMark/>
            <w:tcPrChange w:author="Erick Fernando Alves" w:date="2020-11-13T09:31:10.8490243" w:id="893383521">
              <w:tcPr>
                <w:tcW w:w="0" w:type="auto"/>
                <w:gridSpan w:val="2"/>
                <w:tcBorders>
                  <w:top w:val="single" w:color="auto" w:sz="4" w:space="0"/>
                  <w:left w:val="nil"/>
                  <w:bottom w:val="single" w:color="auto" w:sz="8" w:space="0"/>
                  <w:right w:val="single" w:color="auto" w:sz="4" w:space="0"/>
                </w:tcBorders>
                <w:shd w:val="clear" w:color="000000" w:fill="9BC2E6"/>
                <w:noWrap/>
                <w:hideMark/>
              </w:tcPr>
            </w:tcPrChange>
          </w:tcPr>
          <w:p w:rsidRPr="003232D5" w:rsidR="003232D5" w:rsidP="6E4192E8" w:rsidRDefault="003232D5" w14:paraId="1B40DCD2" w14:textId="77777777" w14:noSpellErr="1">
            <w:pPr>
              <w:spacing w:before="0" w:after="0" w:line="240" w:lineRule="auto"/>
              <w:jc w:val="left"/>
              <w:rPr>
                <w:rFonts w:ascii="Calibri" w:hAnsi="Calibri" w:eastAsia="Times New Roman" w:cs="Calibri"/>
                <w:color w:val="000000"/>
                <w:sz w:val="18"/>
                <w:szCs w:val="18"/>
                <w:lang w:val="en-US" w:eastAsia="nb-NO"/>
                <w:rPrChange w:author="Marcin Pilarczyk" w:date="2020-11-11T12:40:38.0181572" w:id="447082715">
                  <w:rPr/>
                </w:rPrChange>
              </w:rPr>
              <w:pPrChange w:author="Marcin Pilarczyk" w:date="2020-11-11T12:40:38.0181572" w:id="1414391044">
                <w:pPr>
                  <w:jc w:val="left"/>
                </w:pPr>
              </w:pPrChange>
            </w:pPr>
            <w:r w:rsidRPr="6E4192E8">
              <w:rPr>
                <w:rFonts w:ascii="Calibri" w:hAnsi="Calibri" w:eastAsia="Times New Roman" w:cs="Calibri"/>
                <w:color w:val="000000"/>
                <w:sz w:val="18"/>
                <w:szCs w:val="18"/>
                <w:lang w:val="en-US" w:eastAsia="nb-NO"/>
                <w:rPrChange w:author="Marcin Pilarczyk" w:date="2020-11-11T12:40:38.0181572" w:id="1822903849">
                  <w:rPr>
                    <w:rFonts w:ascii="Calibri" w:hAnsi="Calibri" w:eastAsia="Times New Roman" w:cs="Calibri"/>
                    <w:color w:val="000000"/>
                    <w:sz w:val="18"/>
                    <w:lang w:val="en-US" w:eastAsia="nb-NO"/>
                  </w:rPr>
                </w:rPrChange>
              </w:rPr>
              <w:t>Tail demand [value in MW; default 32.9 MW]</w:t>
            </w:r>
          </w:p>
        </w:tc>
        <w:tc>
          <w:tcPr>
            <w:tcW w:w="0" w:type="auto"/>
            <w:tcBorders>
              <w:top w:val="single" w:color="auto" w:sz="8" w:space="0"/>
              <w:left w:val="nil"/>
              <w:bottom w:val="single" w:color="auto" w:sz="8" w:space="0"/>
              <w:right w:val="single" w:color="auto" w:sz="4" w:space="0"/>
            </w:tcBorders>
            <w:shd w:val="clear" w:color="auto" w:fill="9BC2E6"/>
            <w:noWrap/>
            <w:tcMar/>
            <w:vAlign w:val="bottom"/>
            <w:hideMark/>
            <w:tcPrChange w:author="Erick Fernando Alves" w:date="2020-11-13T09:31:10.8490243" w:id="564655311">
              <w:tcPr>
                <w:tcW w:w="0" w:type="auto"/>
                <w:tcBorders>
                  <w:top w:val="single" w:color="auto" w:sz="8" w:space="0"/>
                  <w:left w:val="nil"/>
                  <w:bottom w:val="single" w:color="auto" w:sz="8" w:space="0"/>
                  <w:right w:val="single" w:color="auto" w:sz="4" w:space="0"/>
                </w:tcBorders>
                <w:shd w:val="clear" w:color="000000" w:fill="9BC2E6"/>
                <w:noWrap/>
                <w:hideMark/>
              </w:tcPr>
            </w:tcPrChange>
          </w:tcPr>
          <w:p w:rsidRPr="003232D5" w:rsidR="003232D5" w:rsidP="001005DB" w:rsidRDefault="003232D5" w14:paraId="226432BE"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Period [years; default 12 yrs]</w:t>
            </w:r>
          </w:p>
        </w:tc>
        <w:tc>
          <w:tcPr>
            <w:tcW w:w="0" w:type="auto"/>
            <w:tcBorders>
              <w:top w:val="nil"/>
              <w:left w:val="nil"/>
              <w:bottom w:val="single" w:color="auto" w:sz="8" w:space="0"/>
              <w:right w:val="single" w:color="auto" w:sz="4" w:space="0"/>
            </w:tcBorders>
            <w:shd w:val="clear" w:color="auto" w:fill="auto"/>
            <w:noWrap/>
            <w:tcMar/>
            <w:vAlign w:val="bottom"/>
            <w:hideMark/>
            <w:tcPrChange w:author="Erick Fernando Alves" w:date="2020-11-13T09:31:10.8490243" w:id="1391837922">
              <w:tcPr>
                <w:tcW w:w="0" w:type="auto"/>
                <w:tcBorders>
                  <w:top w:val="nil"/>
                  <w:left w:val="nil"/>
                  <w:bottom w:val="single" w:color="auto" w:sz="8" w:space="0"/>
                  <w:right w:val="single" w:color="auto" w:sz="4" w:space="0"/>
                </w:tcBorders>
                <w:shd w:val="clear" w:color="auto" w:fill="auto"/>
                <w:noWrap/>
                <w:hideMark/>
              </w:tcPr>
            </w:tcPrChange>
          </w:tcPr>
          <w:p w:rsidRPr="003232D5" w:rsidR="003232D5" w:rsidP="001005DB" w:rsidRDefault="003232D5" w14:paraId="78FB5D51" w14:textId="77777777">
            <w:pPr>
              <w:spacing w:before="0" w:after="0" w:line="240" w:lineRule="auto"/>
              <w:jc w:val="left"/>
              <w:rPr>
                <w:rFonts w:ascii="Calibri" w:hAnsi="Calibri" w:eastAsia="Times New Roman" w:cs="Calibri"/>
                <w:color w:val="000000"/>
                <w:sz w:val="18"/>
                <w:lang w:eastAsia="nb-NO"/>
              </w:rPr>
            </w:pPr>
            <w:r w:rsidRPr="003232D5">
              <w:rPr>
                <w:rFonts w:ascii="Calibri" w:hAnsi="Calibri" w:eastAsia="Times New Roman" w:cs="Calibri"/>
                <w:color w:val="000000"/>
                <w:sz w:val="18"/>
                <w:lang w:eastAsia="nb-NO"/>
              </w:rPr>
              <w:t>n/a</w:t>
            </w:r>
          </w:p>
        </w:tc>
        <w:tc>
          <w:tcPr>
            <w:tcW w:w="0" w:type="auto"/>
            <w:tcBorders>
              <w:top w:val="nil"/>
              <w:left w:val="nil"/>
              <w:bottom w:val="single" w:color="auto" w:sz="8" w:space="0"/>
              <w:right w:val="single" w:color="auto" w:sz="8" w:space="0"/>
            </w:tcBorders>
            <w:shd w:val="clear" w:color="auto" w:fill="auto"/>
            <w:noWrap/>
            <w:tcMar/>
            <w:vAlign w:val="bottom"/>
            <w:hideMark/>
            <w:tcPrChange w:author="Erick Fernando Alves" w:date="2020-11-13T09:31:10.8490243" w:id="1770439915">
              <w:tcPr>
                <w:tcW w:w="0" w:type="auto"/>
                <w:tcBorders>
                  <w:top w:val="nil"/>
                  <w:left w:val="nil"/>
                  <w:bottom w:val="single" w:color="auto" w:sz="8" w:space="0"/>
                  <w:right w:val="single" w:color="auto" w:sz="8" w:space="0"/>
                </w:tcBorders>
                <w:shd w:val="clear" w:color="auto" w:fill="auto"/>
                <w:noWrap/>
                <w:hideMark/>
              </w:tcPr>
            </w:tcPrChange>
          </w:tcPr>
          <w:p w:rsidRPr="003232D5" w:rsidR="003232D5" w:rsidP="473CF459" w:rsidRDefault="003232D5" w14:paraId="5E37D267" w14:textId="77777777">
            <w:pPr>
              <w:spacing w:before="0" w:after="0" w:line="240" w:lineRule="auto"/>
              <w:jc w:val="left"/>
              <w:rPr>
                <w:rFonts w:ascii="Calibri" w:hAnsi="Calibri" w:eastAsia="Times New Roman" w:cs="Calibri"/>
                <w:color w:val="000000" w:themeColor="text1" w:themeTint="FF" w:themeShade="FF"/>
                <w:sz w:val="18"/>
                <w:szCs w:val="18"/>
                <w:lang w:eastAsia="nb-NO"/>
                <w:rPrChange w:author="Erick Fernando Alves" w:date="2020-11-13T09:31:10.8490243" w:id="1474673977">
                  <w:rPr/>
                </w:rPrChange>
              </w:rPr>
              <w:pPrChange w:author="Erick Fernando Alves" w:date="2020-11-13T09:31:10.8490243" w:id="1693353249">
                <w:pPr>
                  <w:jc w:val="left"/>
                </w:pPr>
              </w:pPrChange>
            </w:pPr>
            <w:r w:rsidRPr="6E4192E8">
              <w:rPr>
                <w:rFonts w:ascii="Calibri" w:hAnsi="Calibri" w:eastAsia="Times New Roman" w:cs="Calibri"/>
                <w:color w:val="000000"/>
                <w:sz w:val="18"/>
                <w:szCs w:val="18"/>
                <w:lang w:eastAsia="nb-NO"/>
                <w:rPrChange w:author="Marcin Pilarczyk" w:date="2020-11-11T12:40:38.0181572" w:id="1095859717">
                  <w:rPr>
                    <w:rFonts w:ascii="Calibri" w:hAnsi="Calibri" w:eastAsia="Times New Roman" w:cs="Calibri"/>
                    <w:color w:val="000000"/>
                    <w:sz w:val="18"/>
                    <w:lang w:eastAsia="nb-NO"/>
                  </w:rPr>
                </w:rPrChange>
              </w:rPr>
              <w:t> </w:t>
            </w:r>
          </w:p>
        </w:tc>
      </w:tr>
    </w:tbl>
    <w:p w:rsidR="00252BAA" w:rsidP="00252BAA" w:rsidRDefault="00252BAA" w14:paraId="3F1DA560" w14:textId="7A651B70">
      <w:pPr>
        <w:spacing w:before="0" w:line="259" w:lineRule="auto"/>
        <w:jc w:val="left"/>
        <w:rPr>
          <w:lang w:val="en-US"/>
        </w:rPr>
      </w:pPr>
    </w:p>
    <w:p w:rsidRPr="000A2DE4" w:rsidR="000A2DE4" w:rsidP="00252BAA" w:rsidRDefault="000A2DE4" w14:paraId="13DA9AD1" w14:textId="0B0C4C0C" w14:noSpellErr="1">
      <w:pPr>
        <w:spacing w:before="0" w:line="259" w:lineRule="auto"/>
        <w:jc w:val="left"/>
        <w:rPr>
          <w:color w:val="FF0000"/>
          <w:lang w:val="en-US"/>
        </w:rPr>
      </w:pPr>
      <w:r w:rsidRPr="000A2DE4">
        <w:rPr>
          <w:color w:val="FF0000"/>
          <w:lang w:val="en-US"/>
        </w:rPr>
        <w:t>I am not sure if parameters for optimization should be included in this table as parameters which user can change (population size, max. number of generations, etc.)</w:t>
      </w:r>
    </w:p>
    <w:p w:rsidRPr="000A2DE4" w:rsidR="000A2DE4" w:rsidP="00252BAA" w:rsidRDefault="000A2DE4" w14:paraId="71CE14B7" w14:textId="5EBC1A42" w14:noSpellErr="1">
      <w:pPr>
        <w:spacing w:before="0" w:line="259" w:lineRule="auto"/>
        <w:jc w:val="left"/>
        <w:rPr>
          <w:color w:val="FF0000"/>
          <w:lang w:val="en-US"/>
        </w:rPr>
      </w:pPr>
      <w:r w:rsidRPr="000A2DE4">
        <w:rPr>
          <w:color w:val="FF0000"/>
          <w:lang w:val="en-US"/>
        </w:rPr>
        <w:t xml:space="preserve">The outputs of the research tool should be well-thought </w:t>
      </w:r>
      <w:r w:rsidR="00DF0186">
        <w:rPr>
          <w:color w:val="FF0000"/>
          <w:lang w:val="en-US"/>
        </w:rPr>
        <w:t>as well</w:t>
      </w:r>
      <w:r w:rsidR="005204E5">
        <w:rPr>
          <w:color w:val="FF0000"/>
          <w:lang w:val="en-US"/>
        </w:rPr>
        <w:t xml:space="preserve"> (plots, tables, files (?).</w:t>
      </w:r>
    </w:p>
    <w:p w:rsidR="00252BAA" w:rsidP="00252BAA" w:rsidRDefault="00252BAA" w14:paraId="4B2D78CF" w14:textId="6729869A">
      <w:pPr>
        <w:spacing w:before="0" w:line="259" w:lineRule="auto"/>
        <w:jc w:val="left"/>
        <w:rPr>
          <w:lang w:val="en-US"/>
        </w:rPr>
        <w:sectPr w:rsidR="00252BAA" w:rsidSect="00252BAA">
          <w:pgSz w:w="16838" w:h="11906" w:orient="landscape"/>
          <w:pgMar w:top="1440" w:right="1440" w:bottom="1440" w:left="1440" w:header="709" w:footer="420" w:gutter="0"/>
          <w:cols w:space="708"/>
          <w:titlePg/>
          <w:docGrid w:linePitch="360"/>
        </w:sectPr>
      </w:pPr>
      <w:r>
        <w:rPr>
          <w:lang w:val="en-US"/>
        </w:rPr>
        <w:br w:type="page"/>
      </w:r>
    </w:p>
    <w:p w:rsidR="00747B78" w:rsidP="00747B78" w:rsidRDefault="00747B78" w14:paraId="6B092661" w14:textId="34EE94C9" w14:noSpellErr="1">
      <w:pPr>
        <w:rPr>
          <w:lang w:val="en-IE"/>
        </w:rPr>
      </w:pPr>
      <w:r>
        <w:rPr>
          <w:lang w:val="en-IE"/>
        </w:rPr>
        <w:lastRenderedPageBreak/>
        <w:t xml:space="preserve">The inputs and parameters specified in Table Y should be introduced by user from the User Interface. </w:t>
      </w:r>
    </w:p>
    <w:p w:rsidR="000E39C3" w:rsidP="6C636A78" w:rsidRDefault="6C636A78" w14:paraId="3C889FE4" w14:textId="0EB90533" w14:noSpellErr="1">
      <w:pPr>
        <w:pStyle w:val="Heading1"/>
        <w:numPr>
          <w:ilvl w:val="0"/>
          <w:numId w:val="4"/>
        </w:numPr>
        <w:spacing w:after="240"/>
        <w:ind w:left="284" w:hanging="284"/>
        <w:rPr>
          <w:lang w:val="en-IE"/>
        </w:rPr>
      </w:pPr>
      <w:bookmarkStart w:name="_Toc55481643" w:id="73"/>
      <w:commentRangeStart w:id="74"/>
      <w:commentRangeStart w:id="75"/>
      <w:r w:rsidRPr="6C636A78">
        <w:rPr>
          <w:lang w:val="en-IE"/>
        </w:rPr>
        <w:t>Definition of model inputs and outputs</w:t>
      </w:r>
      <w:bookmarkEnd w:id="73"/>
      <w:commentRangeEnd w:id="74"/>
      <w:r w:rsidR="005204E5">
        <w:rPr>
          <w:rStyle w:val="CommentReference"/>
          <w:rFonts w:asciiTheme="minorHAnsi" w:hAnsiTheme="minorHAnsi" w:eastAsiaTheme="minorHAnsi" w:cstheme="minorBidi"/>
        </w:rPr>
        <w:commentReference w:id="74"/>
      </w:r>
      <w:commentRangeEnd w:id="75"/>
      <w:r w:rsidR="00953D25">
        <w:rPr>
          <w:rStyle w:val="CommentReference"/>
          <w:rFonts w:asciiTheme="minorHAnsi" w:hAnsiTheme="minorHAnsi" w:eastAsiaTheme="minorHAnsi" w:cstheme="minorBidi"/>
        </w:rPr>
        <w:commentReference w:id="75"/>
      </w:r>
    </w:p>
    <w:p w:rsidRPr="00DE69D5" w:rsidR="00DE69D5" w:rsidP="00DE69D5" w:rsidRDefault="00DE69D5" w14:paraId="34916C04" w14:textId="56673358" w14:noSpellErr="1">
      <w:pPr>
        <w:rPr>
          <w:lang w:val="en-IE"/>
        </w:rPr>
      </w:pPr>
      <w:r>
        <w:rPr>
          <w:lang w:val="en-IE"/>
        </w:rPr>
        <w:t>This point discusses the interaction between components models occur directly in Solver</w:t>
      </w:r>
      <w:r w:rsidR="005204E5">
        <w:rPr>
          <w:lang w:val="en-IE"/>
        </w:rPr>
        <w:t xml:space="preserve"> behind the UI mask</w:t>
      </w:r>
      <w:r>
        <w:rPr>
          <w:lang w:val="en-IE"/>
        </w:rPr>
        <w:t>. User has no influence on the interactions specified in the following tables.</w:t>
      </w:r>
      <w:r w:rsidR="005204E5">
        <w:rPr>
          <w:lang w:val="en-IE"/>
        </w:rPr>
        <w:t xml:space="preserve"> Some of inputs specified via User Interface are taken into account (table Y).</w:t>
      </w:r>
    </w:p>
    <w:p w:rsidR="00E96515" w:rsidP="6C636A78" w:rsidRDefault="6C636A78" w14:paraId="33B13E96" w14:textId="5A0285C3" w14:noSpellErr="1">
      <w:pPr>
        <w:pStyle w:val="Heading2"/>
        <w:numPr>
          <w:ilvl w:val="1"/>
          <w:numId w:val="4"/>
        </w:numPr>
        <w:rPr>
          <w:lang w:val="en-IE"/>
        </w:rPr>
      </w:pPr>
      <w:bookmarkStart w:name="_Toc55481644" w:id="76"/>
      <w:r w:rsidRPr="6C636A78">
        <w:rPr>
          <w:lang w:val="en-IE"/>
        </w:rPr>
        <w:t>Gas turbine – long-term analysis</w:t>
      </w:r>
      <w:bookmarkEnd w:id="76"/>
    </w:p>
    <w:tbl>
      <w:tblPr>
        <w:tblStyle w:val="TableGrid"/>
        <w:tblW w:w="0" w:type="auto"/>
        <w:tblLook w:val="04A0" w:firstRow="1" w:lastRow="0" w:firstColumn="1" w:lastColumn="0" w:noHBand="0" w:noVBand="1"/>
      </w:tblPr>
      <w:tblGrid>
        <w:gridCol w:w="1911"/>
        <w:gridCol w:w="2353"/>
        <w:gridCol w:w="2218"/>
        <w:gridCol w:w="2534"/>
      </w:tblGrid>
      <w:tr w:rsidR="00C62C04" w:rsidTr="6E4192E8" w14:paraId="16E38427" w14:textId="31819D2F">
        <w:tc>
          <w:tcPr>
            <w:tcW w:w="9016" w:type="dxa"/>
            <w:gridSpan w:val="4"/>
            <w:shd w:val="clear" w:color="auto" w:fill="BDD6EE" w:themeFill="accent1" w:themeFillTint="66"/>
            <w:tcMar/>
            <w:tcPrChange w:author="Marcin Pilarczyk" w:date="2020-11-11T12:40:38.0181572" w:id="1543390132">
              <w:tcPr>
                <w:tcW w:w="9016" w:type="dxa"/>
                <w:gridSpan w:val="4"/>
                <w:shd w:val="clear" w:color="auto" w:fill="BDD6EE" w:themeFill="accent1" w:themeFillTint="66"/>
              </w:tcPr>
            </w:tcPrChange>
          </w:tcPr>
          <w:p w:rsidRPr="00C62C04" w:rsidR="00C62C04" w:rsidP="6C636A78" w:rsidRDefault="6C636A78" w14:paraId="5477E286" w14:textId="115FC3D7" w14:noSpellErr="1">
            <w:pPr>
              <w:jc w:val="center"/>
              <w:rPr>
                <w:b w:val="1"/>
                <w:bCs w:val="1"/>
                <w:lang w:val="en-IE"/>
              </w:rPr>
            </w:pPr>
            <w:r w:rsidRPr="6C636A78">
              <w:rPr>
                <w:b w:val="1"/>
                <w:bCs w:val="1"/>
                <w:lang w:val="en-IE"/>
              </w:rPr>
              <w:t>Inputs</w:t>
            </w:r>
          </w:p>
        </w:tc>
      </w:tr>
      <w:tr w:rsidR="00C62C04" w:rsidTr="6E4192E8" w14:paraId="6FBFB122" w14:textId="163A0F57">
        <w:tc>
          <w:tcPr>
            <w:tcW w:w="1911" w:type="dxa"/>
            <w:shd w:val="clear" w:color="auto" w:fill="DEEAF6" w:themeFill="accent1" w:themeFillTint="33"/>
            <w:tcMar/>
          </w:tcPr>
          <w:p w:rsidRPr="00C62C04" w:rsidR="00C62C04" w:rsidP="6C636A78" w:rsidRDefault="6C636A78" w14:paraId="31518F9B" w14:textId="75E249E6"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C62C04" w:rsidP="6C636A78" w:rsidRDefault="6C636A78" w14:paraId="20FEF312" w14:textId="5CC52503"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C62C04" w:rsidP="6C636A78" w:rsidRDefault="6C636A78" w14:paraId="52FB682E" w14:textId="7787392B"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C62C04" w:rsidP="6C636A78" w:rsidRDefault="6C636A78" w14:paraId="4C6B3C38" w14:textId="678E23AC" w14:noSpellErr="1">
            <w:pPr>
              <w:jc w:val="center"/>
              <w:rPr>
                <w:b w:val="1"/>
                <w:bCs w:val="1"/>
                <w:lang w:val="en-IE"/>
              </w:rPr>
            </w:pPr>
            <w:r w:rsidRPr="6C636A78">
              <w:rPr>
                <w:b w:val="1"/>
                <w:bCs w:val="1"/>
                <w:lang w:val="en-IE"/>
              </w:rPr>
              <w:t>Comment</w:t>
            </w:r>
          </w:p>
        </w:tc>
      </w:tr>
      <w:tr w:rsidR="00C62C04" w:rsidTr="6E4192E8" w14:paraId="43CAD7B4" w14:textId="48F2125A">
        <w:tc>
          <w:tcPr>
            <w:tcW w:w="1911" w:type="dxa"/>
            <w:tcMar/>
          </w:tcPr>
          <w:p w:rsidR="00C62C04" w:rsidP="6C636A78" w:rsidRDefault="6C636A78" w14:paraId="27FB5D04" w14:textId="0D4D542D" w14:noSpellErr="1">
            <w:pPr>
              <w:rPr>
                <w:lang w:val="en-IE"/>
              </w:rPr>
            </w:pPr>
            <w:r w:rsidRPr="6C636A78">
              <w:rPr>
                <w:lang w:val="en-IE"/>
              </w:rPr>
              <w:t>Power – Pt</w:t>
            </w:r>
          </w:p>
        </w:tc>
        <w:tc>
          <w:tcPr>
            <w:tcW w:w="2353" w:type="dxa"/>
            <w:tcMar/>
          </w:tcPr>
          <w:p w:rsidR="00C62C04" w:rsidP="6C636A78" w:rsidRDefault="6C636A78" w14:paraId="712C1913" w14:textId="7B9C0C7A" w14:noSpellErr="1">
            <w:pPr>
              <w:rPr>
                <w:lang w:val="en-IE"/>
              </w:rPr>
            </w:pPr>
            <w:r w:rsidRPr="6C636A78">
              <w:rPr>
                <w:lang w:val="en-IE"/>
              </w:rPr>
              <w:t>kW</w:t>
            </w:r>
          </w:p>
        </w:tc>
        <w:tc>
          <w:tcPr>
            <w:tcW w:w="2218" w:type="dxa"/>
            <w:tcMar/>
          </w:tcPr>
          <w:p w:rsidR="00C62C04" w:rsidP="6C636A78" w:rsidRDefault="6C636A78" w14:paraId="3E747571" w14:textId="74612ABC" w14:noSpellErr="1">
            <w:pPr>
              <w:rPr>
                <w:lang w:val="en-IE"/>
              </w:rPr>
            </w:pPr>
            <w:r w:rsidRPr="6C636A78">
              <w:rPr>
                <w:lang w:val="en-IE"/>
              </w:rPr>
              <w:t>Power demand</w:t>
            </w:r>
          </w:p>
        </w:tc>
        <w:tc>
          <w:tcPr>
            <w:tcW w:w="2534" w:type="dxa"/>
            <w:tcMar/>
          </w:tcPr>
          <w:p w:rsidR="00C62C04" w:rsidP="00C62C04" w:rsidRDefault="00C62C04" w14:paraId="09B6D0A7" w14:textId="11D89FBB">
            <w:pPr>
              <w:rPr>
                <w:lang w:val="en-IE"/>
              </w:rPr>
            </w:pPr>
          </w:p>
        </w:tc>
      </w:tr>
      <w:tr w:rsidR="00C62C04" w:rsidTr="6E4192E8" w14:paraId="5D484D80" w14:textId="456F54DC">
        <w:tc>
          <w:tcPr>
            <w:tcW w:w="1911" w:type="dxa"/>
            <w:tcMar/>
          </w:tcPr>
          <w:p w:rsidR="00C62C04" w:rsidP="6C636A78" w:rsidRDefault="6C636A78" w14:paraId="57C1DA26" w14:textId="78FC5323" w14:noSpellErr="1">
            <w:pPr>
              <w:rPr>
                <w:lang w:val="en-IE"/>
              </w:rPr>
            </w:pPr>
            <w:r w:rsidRPr="6C636A78">
              <w:rPr>
                <w:lang w:val="en-IE"/>
              </w:rPr>
              <w:t>Heat – Qt</w:t>
            </w:r>
          </w:p>
        </w:tc>
        <w:tc>
          <w:tcPr>
            <w:tcW w:w="2353" w:type="dxa"/>
            <w:tcMar/>
          </w:tcPr>
          <w:p w:rsidR="00C62C04" w:rsidP="6C636A78" w:rsidRDefault="6C636A78" w14:paraId="42DAC1C4" w14:textId="5EE1A06C" w14:noSpellErr="1">
            <w:pPr>
              <w:rPr>
                <w:lang w:val="en-IE"/>
              </w:rPr>
            </w:pPr>
            <w:r w:rsidRPr="6C636A78">
              <w:rPr>
                <w:lang w:val="en-IE"/>
              </w:rPr>
              <w:t>kW</w:t>
            </w:r>
          </w:p>
        </w:tc>
        <w:tc>
          <w:tcPr>
            <w:tcW w:w="2218" w:type="dxa"/>
            <w:tcMar/>
          </w:tcPr>
          <w:p w:rsidR="00C62C04" w:rsidP="6C636A78" w:rsidRDefault="6C636A78" w14:paraId="2EE6487C" w14:textId="45641D51" w14:noSpellErr="1">
            <w:pPr>
              <w:rPr>
                <w:lang w:val="en-IE"/>
              </w:rPr>
            </w:pPr>
            <w:r w:rsidRPr="6C636A78">
              <w:rPr>
                <w:lang w:val="en-IE"/>
              </w:rPr>
              <w:t>Heat demand</w:t>
            </w:r>
          </w:p>
        </w:tc>
        <w:tc>
          <w:tcPr>
            <w:tcW w:w="2534" w:type="dxa"/>
            <w:tcMar/>
          </w:tcPr>
          <w:p w:rsidR="00C62C04" w:rsidP="00C62C04" w:rsidRDefault="00C62C04" w14:paraId="5B174C9E" w14:textId="14CA45D9">
            <w:pPr>
              <w:rPr>
                <w:lang w:val="en-IE"/>
              </w:rPr>
            </w:pPr>
          </w:p>
        </w:tc>
      </w:tr>
      <w:tr w:rsidR="00C62C04" w:rsidTr="6E4192E8" w14:paraId="22E4CAB4" w14:textId="27E33B4B">
        <w:tc>
          <w:tcPr>
            <w:tcW w:w="1911" w:type="dxa"/>
            <w:tcMar/>
          </w:tcPr>
          <w:p w:rsidR="00C62C04" w:rsidP="00C62C04" w:rsidRDefault="00C62C04" w14:paraId="39D20469" w14:textId="77777777">
            <w:pPr>
              <w:rPr>
                <w:lang w:val="en-IE"/>
              </w:rPr>
            </w:pPr>
          </w:p>
        </w:tc>
        <w:tc>
          <w:tcPr>
            <w:tcW w:w="2353" w:type="dxa"/>
            <w:tcMar/>
          </w:tcPr>
          <w:p w:rsidR="00C62C04" w:rsidP="00C62C04" w:rsidRDefault="00C62C04" w14:paraId="490012FA" w14:textId="77777777">
            <w:pPr>
              <w:rPr>
                <w:lang w:val="en-IE"/>
              </w:rPr>
            </w:pPr>
          </w:p>
        </w:tc>
        <w:tc>
          <w:tcPr>
            <w:tcW w:w="2218" w:type="dxa"/>
            <w:tcMar/>
          </w:tcPr>
          <w:p w:rsidR="00C62C04" w:rsidP="00C62C04" w:rsidRDefault="00C62C04" w14:paraId="2CADE21B" w14:textId="77777777">
            <w:pPr>
              <w:rPr>
                <w:lang w:val="en-IE"/>
              </w:rPr>
            </w:pPr>
          </w:p>
        </w:tc>
        <w:tc>
          <w:tcPr>
            <w:tcW w:w="2534" w:type="dxa"/>
            <w:tcMar/>
          </w:tcPr>
          <w:p w:rsidR="00C62C04" w:rsidP="00C62C04" w:rsidRDefault="00C62C04" w14:paraId="53666351" w14:textId="53778ECB">
            <w:pPr>
              <w:rPr>
                <w:lang w:val="en-IE"/>
              </w:rPr>
            </w:pPr>
          </w:p>
        </w:tc>
      </w:tr>
    </w:tbl>
    <w:p w:rsidR="00C62C04" w:rsidP="00C62C04" w:rsidRDefault="00C62C04" w14:paraId="286DA5F2" w14:textId="0C1525BB">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C62C04" w:rsidTr="6E4192E8" w14:paraId="7EF85178" w14:textId="77777777">
        <w:tc>
          <w:tcPr>
            <w:tcW w:w="9016" w:type="dxa"/>
            <w:gridSpan w:val="4"/>
            <w:shd w:val="clear" w:color="auto" w:fill="C9C9C9" w:themeFill="accent3" w:themeFillTint="99"/>
            <w:tcMar/>
            <w:tcPrChange w:author="Marcin Pilarczyk" w:date="2020-11-11T12:40:38.0181572" w:id="1721164223">
              <w:tcPr>
                <w:tcW w:w="9016" w:type="dxa"/>
                <w:gridSpan w:val="4"/>
                <w:shd w:val="clear" w:color="auto" w:fill="C9C9C9" w:themeFill="accent3" w:themeFillTint="99"/>
              </w:tcPr>
            </w:tcPrChange>
          </w:tcPr>
          <w:p w:rsidRPr="00C62C04" w:rsidR="00C62C04" w:rsidP="6C636A78" w:rsidRDefault="6C636A78" w14:paraId="5982836A" w14:textId="39A53144" w14:noSpellErr="1">
            <w:pPr>
              <w:jc w:val="center"/>
              <w:rPr>
                <w:b w:val="1"/>
                <w:bCs w:val="1"/>
                <w:lang w:val="en-IE"/>
              </w:rPr>
            </w:pPr>
            <w:r w:rsidRPr="6C636A78">
              <w:rPr>
                <w:b w:val="1"/>
                <w:bCs w:val="1"/>
                <w:lang w:val="en-IE"/>
              </w:rPr>
              <w:t>Outputs</w:t>
            </w:r>
          </w:p>
        </w:tc>
      </w:tr>
      <w:tr w:rsidR="00C62C04" w:rsidTr="6E4192E8" w14:paraId="774441F0" w14:textId="77777777">
        <w:tc>
          <w:tcPr>
            <w:tcW w:w="1911" w:type="dxa"/>
            <w:shd w:val="clear" w:color="auto" w:fill="DBDBDB" w:themeFill="accent3" w:themeFillTint="66"/>
            <w:tcMar/>
          </w:tcPr>
          <w:p w:rsidRPr="00C62C04" w:rsidR="00C62C04" w:rsidP="6C636A78" w:rsidRDefault="6C636A78" w14:paraId="175A723D"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C62C04" w:rsidP="6C636A78" w:rsidRDefault="6C636A78" w14:paraId="03DD5B91"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C62C04" w:rsidP="6C636A78" w:rsidRDefault="6C636A78" w14:paraId="5E0E6F23" w14:textId="5DA7CE8A"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C62C04" w:rsidP="6C636A78" w:rsidRDefault="6C636A78" w14:paraId="6ACA8B05" w14:textId="77777777" w14:noSpellErr="1">
            <w:pPr>
              <w:jc w:val="center"/>
              <w:rPr>
                <w:b w:val="1"/>
                <w:bCs w:val="1"/>
                <w:lang w:val="en-IE"/>
              </w:rPr>
            </w:pPr>
            <w:r w:rsidRPr="6C636A78">
              <w:rPr>
                <w:b w:val="1"/>
                <w:bCs w:val="1"/>
                <w:lang w:val="en-IE"/>
              </w:rPr>
              <w:t>Comment</w:t>
            </w:r>
          </w:p>
        </w:tc>
      </w:tr>
      <w:tr w:rsidR="00C62C04" w:rsidTr="6E4192E8" w14:paraId="185A28EE" w14:textId="77777777">
        <w:tc>
          <w:tcPr>
            <w:tcW w:w="1911" w:type="dxa"/>
            <w:tcMar/>
          </w:tcPr>
          <w:p w:rsidR="00C62C04" w:rsidP="00252BAA" w:rsidRDefault="00C62C04" w14:paraId="10A28F99" w14:textId="05551A1B">
            <w:pPr>
              <w:rPr>
                <w:lang w:val="en-IE"/>
              </w:rPr>
            </w:pPr>
          </w:p>
        </w:tc>
        <w:tc>
          <w:tcPr>
            <w:tcW w:w="2353" w:type="dxa"/>
            <w:tcMar/>
          </w:tcPr>
          <w:p w:rsidR="00C62C04" w:rsidP="00252BAA" w:rsidRDefault="00C62C04" w14:paraId="476B9A5A" w14:textId="79949EC3">
            <w:pPr>
              <w:rPr>
                <w:lang w:val="en-IE"/>
              </w:rPr>
            </w:pPr>
          </w:p>
        </w:tc>
        <w:tc>
          <w:tcPr>
            <w:tcW w:w="2218" w:type="dxa"/>
            <w:tcMar/>
          </w:tcPr>
          <w:p w:rsidR="00C62C04" w:rsidP="00252BAA" w:rsidRDefault="00C62C04" w14:paraId="060D4A43" w14:textId="21E8C32F">
            <w:pPr>
              <w:rPr>
                <w:lang w:val="en-IE"/>
              </w:rPr>
            </w:pPr>
          </w:p>
        </w:tc>
        <w:tc>
          <w:tcPr>
            <w:tcW w:w="2534" w:type="dxa"/>
            <w:tcMar/>
          </w:tcPr>
          <w:p w:rsidR="00C62C04" w:rsidP="00252BAA" w:rsidRDefault="00C62C04" w14:paraId="46E69E77" w14:textId="77777777">
            <w:pPr>
              <w:rPr>
                <w:lang w:val="en-IE"/>
              </w:rPr>
            </w:pPr>
          </w:p>
        </w:tc>
      </w:tr>
      <w:tr w:rsidR="00C62C04" w:rsidTr="6E4192E8" w14:paraId="6651F0E0" w14:textId="77777777">
        <w:tc>
          <w:tcPr>
            <w:tcW w:w="1911" w:type="dxa"/>
            <w:tcMar/>
          </w:tcPr>
          <w:p w:rsidR="00C62C04" w:rsidP="00252BAA" w:rsidRDefault="00C62C04" w14:paraId="55E0E2F0" w14:textId="787C0616">
            <w:pPr>
              <w:rPr>
                <w:lang w:val="en-IE"/>
              </w:rPr>
            </w:pPr>
          </w:p>
        </w:tc>
        <w:tc>
          <w:tcPr>
            <w:tcW w:w="2353" w:type="dxa"/>
            <w:tcMar/>
          </w:tcPr>
          <w:p w:rsidR="00C62C04" w:rsidP="00252BAA" w:rsidRDefault="00C62C04" w14:paraId="2F6EFF09" w14:textId="3FCEB82A">
            <w:pPr>
              <w:rPr>
                <w:lang w:val="en-IE"/>
              </w:rPr>
            </w:pPr>
          </w:p>
        </w:tc>
        <w:tc>
          <w:tcPr>
            <w:tcW w:w="2218" w:type="dxa"/>
            <w:tcMar/>
          </w:tcPr>
          <w:p w:rsidR="00C62C04" w:rsidP="00252BAA" w:rsidRDefault="00C62C04" w14:paraId="503ABAAF" w14:textId="4EEEF235">
            <w:pPr>
              <w:rPr>
                <w:lang w:val="en-IE"/>
              </w:rPr>
            </w:pPr>
          </w:p>
        </w:tc>
        <w:tc>
          <w:tcPr>
            <w:tcW w:w="2534" w:type="dxa"/>
            <w:tcMar/>
          </w:tcPr>
          <w:p w:rsidR="00C62C04" w:rsidP="00252BAA" w:rsidRDefault="00C62C04" w14:paraId="7818B12D" w14:textId="77777777">
            <w:pPr>
              <w:rPr>
                <w:lang w:val="en-IE"/>
              </w:rPr>
            </w:pPr>
          </w:p>
        </w:tc>
      </w:tr>
      <w:tr w:rsidR="00C62C04" w:rsidTr="6E4192E8" w14:paraId="339AD300" w14:textId="77777777">
        <w:tc>
          <w:tcPr>
            <w:tcW w:w="1911" w:type="dxa"/>
            <w:tcMar/>
          </w:tcPr>
          <w:p w:rsidR="00C62C04" w:rsidP="00252BAA" w:rsidRDefault="00C62C04" w14:paraId="7092A002" w14:textId="77777777">
            <w:pPr>
              <w:rPr>
                <w:lang w:val="en-IE"/>
              </w:rPr>
            </w:pPr>
          </w:p>
        </w:tc>
        <w:tc>
          <w:tcPr>
            <w:tcW w:w="2353" w:type="dxa"/>
            <w:tcMar/>
          </w:tcPr>
          <w:p w:rsidR="00C62C04" w:rsidP="00252BAA" w:rsidRDefault="00C62C04" w14:paraId="44115660" w14:textId="77777777">
            <w:pPr>
              <w:rPr>
                <w:lang w:val="en-IE"/>
              </w:rPr>
            </w:pPr>
          </w:p>
        </w:tc>
        <w:tc>
          <w:tcPr>
            <w:tcW w:w="2218" w:type="dxa"/>
            <w:tcMar/>
          </w:tcPr>
          <w:p w:rsidR="00C62C04" w:rsidP="00252BAA" w:rsidRDefault="00C62C04" w14:paraId="682B7F35" w14:textId="77777777">
            <w:pPr>
              <w:rPr>
                <w:lang w:val="en-IE"/>
              </w:rPr>
            </w:pPr>
          </w:p>
        </w:tc>
        <w:tc>
          <w:tcPr>
            <w:tcW w:w="2534" w:type="dxa"/>
            <w:tcMar/>
          </w:tcPr>
          <w:p w:rsidR="00C62C04" w:rsidP="00252BAA" w:rsidRDefault="00C62C04" w14:paraId="67BC0864" w14:textId="77777777">
            <w:pPr>
              <w:rPr>
                <w:lang w:val="en-IE"/>
              </w:rPr>
            </w:pPr>
          </w:p>
        </w:tc>
      </w:tr>
    </w:tbl>
    <w:p w:rsidR="00C62C04" w:rsidP="00C62C04" w:rsidRDefault="00C62C04" w14:paraId="22551C7A" w14:textId="37911AF3">
      <w:pPr>
        <w:rPr>
          <w:lang w:val="en-IE"/>
        </w:rPr>
      </w:pPr>
    </w:p>
    <w:p w:rsidR="00817F90" w:rsidP="6C636A78" w:rsidRDefault="6C636A78" w14:paraId="712905D9" w14:textId="189D649A" w14:noSpellErr="1">
      <w:pPr>
        <w:pStyle w:val="Heading2"/>
        <w:numPr>
          <w:ilvl w:val="1"/>
          <w:numId w:val="4"/>
        </w:numPr>
        <w:rPr>
          <w:lang w:val="en-IE"/>
        </w:rPr>
      </w:pPr>
      <w:bookmarkStart w:name="_Toc55481645" w:id="77"/>
      <w:r w:rsidRPr="6C636A78">
        <w:rPr>
          <w:lang w:val="en-IE"/>
        </w:rPr>
        <w:t>Gas turbine – short-term analysis</w:t>
      </w:r>
      <w:bookmarkEnd w:id="77"/>
    </w:p>
    <w:tbl>
      <w:tblPr>
        <w:tblStyle w:val="TableGrid"/>
        <w:tblW w:w="0" w:type="auto"/>
        <w:tblLook w:val="04A0" w:firstRow="1" w:lastRow="0" w:firstColumn="1" w:lastColumn="0" w:noHBand="0" w:noVBand="1"/>
      </w:tblPr>
      <w:tblGrid>
        <w:gridCol w:w="1911"/>
        <w:gridCol w:w="2353"/>
        <w:gridCol w:w="2218"/>
        <w:gridCol w:w="2534"/>
      </w:tblGrid>
      <w:tr w:rsidR="00817F90" w:rsidTr="6E4192E8" w14:paraId="1558D5C4" w14:textId="77777777">
        <w:tc>
          <w:tcPr>
            <w:tcW w:w="9016" w:type="dxa"/>
            <w:gridSpan w:val="4"/>
            <w:shd w:val="clear" w:color="auto" w:fill="BDD6EE" w:themeFill="accent1" w:themeFillTint="66"/>
            <w:tcMar/>
            <w:tcPrChange w:author="Marcin Pilarczyk" w:date="2020-11-11T12:40:38.0181572" w:id="1098679251">
              <w:tcPr>
                <w:tcW w:w="9016" w:type="dxa"/>
                <w:gridSpan w:val="4"/>
                <w:shd w:val="clear" w:color="auto" w:fill="BDD6EE" w:themeFill="accent1" w:themeFillTint="66"/>
              </w:tcPr>
            </w:tcPrChange>
          </w:tcPr>
          <w:p w:rsidRPr="00C62C04" w:rsidR="00817F90" w:rsidP="6C636A78" w:rsidRDefault="6C636A78" w14:paraId="4DD23C1C" w14:textId="77777777" w14:noSpellErr="1">
            <w:pPr>
              <w:jc w:val="center"/>
              <w:rPr>
                <w:b w:val="1"/>
                <w:bCs w:val="1"/>
                <w:lang w:val="en-IE"/>
              </w:rPr>
            </w:pPr>
            <w:r w:rsidRPr="6C636A78">
              <w:rPr>
                <w:b w:val="1"/>
                <w:bCs w:val="1"/>
                <w:lang w:val="en-IE"/>
              </w:rPr>
              <w:t>Inputs</w:t>
            </w:r>
          </w:p>
        </w:tc>
      </w:tr>
      <w:tr w:rsidR="00817F90" w:rsidTr="6E4192E8" w14:paraId="78520C67" w14:textId="77777777">
        <w:tc>
          <w:tcPr>
            <w:tcW w:w="1911" w:type="dxa"/>
            <w:shd w:val="clear" w:color="auto" w:fill="DEEAF6" w:themeFill="accent1" w:themeFillTint="33"/>
            <w:tcMar/>
          </w:tcPr>
          <w:p w:rsidRPr="00C62C04" w:rsidR="00817F90" w:rsidP="6C636A78" w:rsidRDefault="6C636A78" w14:paraId="0C0D80A5"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7D0CF582"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75336593"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4FCCA13A" w14:textId="77777777" w14:noSpellErr="1">
            <w:pPr>
              <w:jc w:val="center"/>
              <w:rPr>
                <w:b w:val="1"/>
                <w:bCs w:val="1"/>
                <w:lang w:val="en-IE"/>
              </w:rPr>
            </w:pPr>
            <w:r w:rsidRPr="6C636A78">
              <w:rPr>
                <w:b w:val="1"/>
                <w:bCs w:val="1"/>
                <w:lang w:val="en-IE"/>
              </w:rPr>
              <w:t>Comment</w:t>
            </w:r>
          </w:p>
        </w:tc>
      </w:tr>
      <w:tr w:rsidR="00817F90" w:rsidTr="6E4192E8" w14:paraId="75511C8B" w14:textId="77777777">
        <w:tc>
          <w:tcPr>
            <w:tcW w:w="1911" w:type="dxa"/>
            <w:tcMar/>
          </w:tcPr>
          <w:p w:rsidR="00817F90" w:rsidP="00252BAA" w:rsidRDefault="00817F90" w14:paraId="7EB2BF8E" w14:textId="4FA99549">
            <w:pPr>
              <w:rPr>
                <w:lang w:val="en-IE"/>
              </w:rPr>
            </w:pPr>
          </w:p>
        </w:tc>
        <w:tc>
          <w:tcPr>
            <w:tcW w:w="2353" w:type="dxa"/>
            <w:tcMar/>
          </w:tcPr>
          <w:p w:rsidR="00817F90" w:rsidP="00252BAA" w:rsidRDefault="00817F90" w14:paraId="2A6B9968" w14:textId="6AD6DB57">
            <w:pPr>
              <w:rPr>
                <w:lang w:val="en-IE"/>
              </w:rPr>
            </w:pPr>
          </w:p>
        </w:tc>
        <w:tc>
          <w:tcPr>
            <w:tcW w:w="2218" w:type="dxa"/>
            <w:tcMar/>
          </w:tcPr>
          <w:p w:rsidR="00817F90" w:rsidP="00252BAA" w:rsidRDefault="00817F90" w14:paraId="7CE8F721" w14:textId="69292755">
            <w:pPr>
              <w:rPr>
                <w:lang w:val="en-IE"/>
              </w:rPr>
            </w:pPr>
          </w:p>
        </w:tc>
        <w:tc>
          <w:tcPr>
            <w:tcW w:w="2534" w:type="dxa"/>
            <w:tcMar/>
          </w:tcPr>
          <w:p w:rsidR="00817F90" w:rsidP="00252BAA" w:rsidRDefault="00817F90" w14:paraId="105DB0B7" w14:textId="77777777">
            <w:pPr>
              <w:rPr>
                <w:lang w:val="en-IE"/>
              </w:rPr>
            </w:pPr>
          </w:p>
        </w:tc>
      </w:tr>
      <w:tr w:rsidR="00817F90" w:rsidTr="6E4192E8" w14:paraId="185A2F83" w14:textId="77777777">
        <w:tc>
          <w:tcPr>
            <w:tcW w:w="1911" w:type="dxa"/>
            <w:tcMar/>
          </w:tcPr>
          <w:p w:rsidR="00817F90" w:rsidP="00252BAA" w:rsidRDefault="00817F90" w14:paraId="43C0E5F3" w14:textId="6F79361C">
            <w:pPr>
              <w:rPr>
                <w:lang w:val="en-IE"/>
              </w:rPr>
            </w:pPr>
          </w:p>
        </w:tc>
        <w:tc>
          <w:tcPr>
            <w:tcW w:w="2353" w:type="dxa"/>
            <w:tcMar/>
          </w:tcPr>
          <w:p w:rsidR="00817F90" w:rsidP="00252BAA" w:rsidRDefault="00817F90" w14:paraId="5A427304" w14:textId="6651E98A">
            <w:pPr>
              <w:rPr>
                <w:lang w:val="en-IE"/>
              </w:rPr>
            </w:pPr>
          </w:p>
        </w:tc>
        <w:tc>
          <w:tcPr>
            <w:tcW w:w="2218" w:type="dxa"/>
            <w:tcMar/>
          </w:tcPr>
          <w:p w:rsidR="00817F90" w:rsidP="00252BAA" w:rsidRDefault="00817F90" w14:paraId="42435531" w14:textId="37D0F4F3">
            <w:pPr>
              <w:rPr>
                <w:lang w:val="en-IE"/>
              </w:rPr>
            </w:pPr>
          </w:p>
        </w:tc>
        <w:tc>
          <w:tcPr>
            <w:tcW w:w="2534" w:type="dxa"/>
            <w:tcMar/>
          </w:tcPr>
          <w:p w:rsidR="00817F90" w:rsidP="00252BAA" w:rsidRDefault="00817F90" w14:paraId="2C28127E" w14:textId="77777777">
            <w:pPr>
              <w:rPr>
                <w:lang w:val="en-IE"/>
              </w:rPr>
            </w:pPr>
          </w:p>
        </w:tc>
      </w:tr>
      <w:tr w:rsidR="00817F90" w:rsidTr="6E4192E8" w14:paraId="73EC99F3" w14:textId="77777777">
        <w:tc>
          <w:tcPr>
            <w:tcW w:w="1911" w:type="dxa"/>
            <w:tcMar/>
          </w:tcPr>
          <w:p w:rsidR="00817F90" w:rsidP="00252BAA" w:rsidRDefault="00817F90" w14:paraId="56DD6FDB" w14:textId="77777777">
            <w:pPr>
              <w:rPr>
                <w:lang w:val="en-IE"/>
              </w:rPr>
            </w:pPr>
          </w:p>
        </w:tc>
        <w:tc>
          <w:tcPr>
            <w:tcW w:w="2353" w:type="dxa"/>
            <w:tcMar/>
          </w:tcPr>
          <w:p w:rsidR="00817F90" w:rsidP="00252BAA" w:rsidRDefault="00817F90" w14:paraId="08191867" w14:textId="77777777">
            <w:pPr>
              <w:rPr>
                <w:lang w:val="en-IE"/>
              </w:rPr>
            </w:pPr>
          </w:p>
        </w:tc>
        <w:tc>
          <w:tcPr>
            <w:tcW w:w="2218" w:type="dxa"/>
            <w:tcMar/>
          </w:tcPr>
          <w:p w:rsidR="00817F90" w:rsidP="00252BAA" w:rsidRDefault="00817F90" w14:paraId="45C9D3DA" w14:textId="77777777">
            <w:pPr>
              <w:rPr>
                <w:lang w:val="en-IE"/>
              </w:rPr>
            </w:pPr>
          </w:p>
        </w:tc>
        <w:tc>
          <w:tcPr>
            <w:tcW w:w="2534" w:type="dxa"/>
            <w:tcMar/>
          </w:tcPr>
          <w:p w:rsidR="00817F90" w:rsidP="00252BAA" w:rsidRDefault="00817F90" w14:paraId="6AD12105" w14:textId="77777777">
            <w:pPr>
              <w:rPr>
                <w:lang w:val="en-IE"/>
              </w:rPr>
            </w:pPr>
          </w:p>
        </w:tc>
      </w:tr>
    </w:tbl>
    <w:p w:rsidR="00817F90" w:rsidP="00817F90" w:rsidRDefault="00817F90" w14:paraId="56DAF716"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7B5E7F90" w14:textId="77777777">
        <w:tc>
          <w:tcPr>
            <w:tcW w:w="9016" w:type="dxa"/>
            <w:gridSpan w:val="4"/>
            <w:shd w:val="clear" w:color="auto" w:fill="C9C9C9" w:themeFill="accent3" w:themeFillTint="99"/>
            <w:tcMar/>
            <w:tcPrChange w:author="Marcin Pilarczyk" w:date="2020-11-11T12:40:38.0181572" w:id="257381851">
              <w:tcPr>
                <w:tcW w:w="9016" w:type="dxa"/>
                <w:gridSpan w:val="4"/>
                <w:shd w:val="clear" w:color="auto" w:fill="C9C9C9" w:themeFill="accent3" w:themeFillTint="99"/>
              </w:tcPr>
            </w:tcPrChange>
          </w:tcPr>
          <w:p w:rsidRPr="00C62C04" w:rsidR="00817F90" w:rsidP="6C636A78" w:rsidRDefault="6C636A78" w14:paraId="2945F1EB" w14:textId="77777777" w14:noSpellErr="1">
            <w:pPr>
              <w:jc w:val="center"/>
              <w:rPr>
                <w:b w:val="1"/>
                <w:bCs w:val="1"/>
                <w:lang w:val="en-IE"/>
              </w:rPr>
            </w:pPr>
            <w:r w:rsidRPr="6C636A78">
              <w:rPr>
                <w:b w:val="1"/>
                <w:bCs w:val="1"/>
                <w:lang w:val="en-IE"/>
              </w:rPr>
              <w:t>Outputs</w:t>
            </w:r>
          </w:p>
        </w:tc>
      </w:tr>
      <w:tr w:rsidR="00817F90" w:rsidTr="6E4192E8" w14:paraId="150CCA3B" w14:textId="77777777">
        <w:tc>
          <w:tcPr>
            <w:tcW w:w="1911" w:type="dxa"/>
            <w:shd w:val="clear" w:color="auto" w:fill="DBDBDB" w:themeFill="accent3" w:themeFillTint="66"/>
            <w:tcMar/>
          </w:tcPr>
          <w:p w:rsidRPr="00C62C04" w:rsidR="00817F90" w:rsidP="6C636A78" w:rsidRDefault="6C636A78" w14:paraId="7350A42E"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77B77610"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54393FAB"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334C66B4" w14:textId="77777777" w14:noSpellErr="1">
            <w:pPr>
              <w:jc w:val="center"/>
              <w:rPr>
                <w:b w:val="1"/>
                <w:bCs w:val="1"/>
                <w:lang w:val="en-IE"/>
              </w:rPr>
            </w:pPr>
            <w:r w:rsidRPr="6C636A78">
              <w:rPr>
                <w:b w:val="1"/>
                <w:bCs w:val="1"/>
                <w:lang w:val="en-IE"/>
              </w:rPr>
              <w:t>Comment</w:t>
            </w:r>
          </w:p>
        </w:tc>
      </w:tr>
      <w:tr w:rsidR="00817F90" w:rsidTr="6E4192E8" w14:paraId="0E27905A" w14:textId="77777777">
        <w:tc>
          <w:tcPr>
            <w:tcW w:w="1911" w:type="dxa"/>
            <w:tcMar/>
          </w:tcPr>
          <w:p w:rsidR="00817F90" w:rsidP="00252BAA" w:rsidRDefault="00817F90" w14:paraId="26B6EDCF" w14:textId="77777777">
            <w:pPr>
              <w:rPr>
                <w:lang w:val="en-IE"/>
              </w:rPr>
            </w:pPr>
          </w:p>
        </w:tc>
        <w:tc>
          <w:tcPr>
            <w:tcW w:w="2353" w:type="dxa"/>
            <w:tcMar/>
          </w:tcPr>
          <w:p w:rsidR="00817F90" w:rsidP="00252BAA" w:rsidRDefault="00817F90" w14:paraId="52CDF6C3" w14:textId="77777777">
            <w:pPr>
              <w:rPr>
                <w:lang w:val="en-IE"/>
              </w:rPr>
            </w:pPr>
          </w:p>
        </w:tc>
        <w:tc>
          <w:tcPr>
            <w:tcW w:w="2218" w:type="dxa"/>
            <w:tcMar/>
          </w:tcPr>
          <w:p w:rsidR="00817F90" w:rsidP="00252BAA" w:rsidRDefault="00817F90" w14:paraId="42808B81" w14:textId="77777777">
            <w:pPr>
              <w:rPr>
                <w:lang w:val="en-IE"/>
              </w:rPr>
            </w:pPr>
          </w:p>
        </w:tc>
        <w:tc>
          <w:tcPr>
            <w:tcW w:w="2534" w:type="dxa"/>
            <w:tcMar/>
          </w:tcPr>
          <w:p w:rsidR="00817F90" w:rsidP="00252BAA" w:rsidRDefault="00817F90" w14:paraId="5874A695" w14:textId="77777777">
            <w:pPr>
              <w:rPr>
                <w:lang w:val="en-IE"/>
              </w:rPr>
            </w:pPr>
          </w:p>
        </w:tc>
      </w:tr>
      <w:tr w:rsidR="00817F90" w:rsidTr="6E4192E8" w14:paraId="1E2AF027" w14:textId="77777777">
        <w:tc>
          <w:tcPr>
            <w:tcW w:w="1911" w:type="dxa"/>
            <w:tcMar/>
          </w:tcPr>
          <w:p w:rsidR="00817F90" w:rsidP="00252BAA" w:rsidRDefault="00817F90" w14:paraId="1ED98797" w14:textId="77777777">
            <w:pPr>
              <w:rPr>
                <w:lang w:val="en-IE"/>
              </w:rPr>
            </w:pPr>
          </w:p>
        </w:tc>
        <w:tc>
          <w:tcPr>
            <w:tcW w:w="2353" w:type="dxa"/>
            <w:tcMar/>
          </w:tcPr>
          <w:p w:rsidR="00817F90" w:rsidP="00252BAA" w:rsidRDefault="00817F90" w14:paraId="1A337CDB" w14:textId="77777777">
            <w:pPr>
              <w:rPr>
                <w:lang w:val="en-IE"/>
              </w:rPr>
            </w:pPr>
          </w:p>
        </w:tc>
        <w:tc>
          <w:tcPr>
            <w:tcW w:w="2218" w:type="dxa"/>
            <w:tcMar/>
          </w:tcPr>
          <w:p w:rsidR="00817F90" w:rsidP="00252BAA" w:rsidRDefault="00817F90" w14:paraId="44499E99" w14:textId="77777777">
            <w:pPr>
              <w:rPr>
                <w:lang w:val="en-IE"/>
              </w:rPr>
            </w:pPr>
          </w:p>
        </w:tc>
        <w:tc>
          <w:tcPr>
            <w:tcW w:w="2534" w:type="dxa"/>
            <w:tcMar/>
          </w:tcPr>
          <w:p w:rsidR="00817F90" w:rsidP="00252BAA" w:rsidRDefault="00817F90" w14:paraId="57562088" w14:textId="77777777">
            <w:pPr>
              <w:rPr>
                <w:lang w:val="en-IE"/>
              </w:rPr>
            </w:pPr>
          </w:p>
        </w:tc>
      </w:tr>
      <w:tr w:rsidR="00817F90" w:rsidTr="6E4192E8" w14:paraId="2F501D3A" w14:textId="77777777">
        <w:tc>
          <w:tcPr>
            <w:tcW w:w="1911" w:type="dxa"/>
            <w:tcMar/>
          </w:tcPr>
          <w:p w:rsidR="00817F90" w:rsidP="00252BAA" w:rsidRDefault="00817F90" w14:paraId="704BCD79" w14:textId="77777777">
            <w:pPr>
              <w:rPr>
                <w:lang w:val="en-IE"/>
              </w:rPr>
            </w:pPr>
          </w:p>
        </w:tc>
        <w:tc>
          <w:tcPr>
            <w:tcW w:w="2353" w:type="dxa"/>
            <w:tcMar/>
          </w:tcPr>
          <w:p w:rsidR="00817F90" w:rsidP="00252BAA" w:rsidRDefault="00817F90" w14:paraId="27169BD6" w14:textId="77777777">
            <w:pPr>
              <w:rPr>
                <w:lang w:val="en-IE"/>
              </w:rPr>
            </w:pPr>
          </w:p>
        </w:tc>
        <w:tc>
          <w:tcPr>
            <w:tcW w:w="2218" w:type="dxa"/>
            <w:tcMar/>
          </w:tcPr>
          <w:p w:rsidR="00817F90" w:rsidP="00252BAA" w:rsidRDefault="00817F90" w14:paraId="29652467" w14:textId="77777777">
            <w:pPr>
              <w:rPr>
                <w:lang w:val="en-IE"/>
              </w:rPr>
            </w:pPr>
          </w:p>
        </w:tc>
        <w:tc>
          <w:tcPr>
            <w:tcW w:w="2534" w:type="dxa"/>
            <w:tcMar/>
          </w:tcPr>
          <w:p w:rsidR="00817F90" w:rsidP="00252BAA" w:rsidRDefault="00817F90" w14:paraId="28325E15" w14:textId="77777777">
            <w:pPr>
              <w:rPr>
                <w:lang w:val="en-IE"/>
              </w:rPr>
            </w:pPr>
          </w:p>
        </w:tc>
      </w:tr>
    </w:tbl>
    <w:p w:rsidRPr="00C62C04" w:rsidR="00817F90" w:rsidP="00817F90" w:rsidRDefault="00817F90" w14:paraId="2F7E0C7E" w14:textId="77777777">
      <w:pPr>
        <w:rPr>
          <w:lang w:val="en-IE"/>
        </w:rPr>
      </w:pPr>
    </w:p>
    <w:p w:rsidR="00817F90" w:rsidP="6C636A78" w:rsidRDefault="6C636A78" w14:paraId="4AE1E344" w14:textId="21685EB1" w14:noSpellErr="1">
      <w:pPr>
        <w:pStyle w:val="Heading2"/>
        <w:numPr>
          <w:ilvl w:val="1"/>
          <w:numId w:val="4"/>
        </w:numPr>
        <w:rPr>
          <w:lang w:val="en-IE"/>
        </w:rPr>
      </w:pPr>
      <w:bookmarkStart w:name="_Toc55481646" w:id="78"/>
      <w:r w:rsidRPr="6C636A78">
        <w:rPr>
          <w:lang w:val="en-IE"/>
        </w:rPr>
        <w:t>Wind turbine – long-term analysis</w:t>
      </w:r>
      <w:bookmarkEnd w:id="78"/>
    </w:p>
    <w:tbl>
      <w:tblPr>
        <w:tblStyle w:val="TableGrid"/>
        <w:tblW w:w="0" w:type="auto"/>
        <w:tblLook w:val="04A0" w:firstRow="1" w:lastRow="0" w:firstColumn="1" w:lastColumn="0" w:noHBand="0" w:noVBand="1"/>
      </w:tblPr>
      <w:tblGrid>
        <w:gridCol w:w="1911"/>
        <w:gridCol w:w="2353"/>
        <w:gridCol w:w="2218"/>
        <w:gridCol w:w="2534"/>
      </w:tblGrid>
      <w:tr w:rsidR="00817F90" w:rsidTr="6E4192E8" w14:paraId="4A8427F4" w14:textId="77777777">
        <w:tc>
          <w:tcPr>
            <w:tcW w:w="9016" w:type="dxa"/>
            <w:gridSpan w:val="4"/>
            <w:shd w:val="clear" w:color="auto" w:fill="BDD6EE" w:themeFill="accent1" w:themeFillTint="66"/>
            <w:tcMar/>
            <w:tcPrChange w:author="Marcin Pilarczyk" w:date="2020-11-11T12:40:38.0181572" w:id="263789867">
              <w:tcPr>
                <w:tcW w:w="9016" w:type="dxa"/>
                <w:gridSpan w:val="4"/>
                <w:shd w:val="clear" w:color="auto" w:fill="BDD6EE" w:themeFill="accent1" w:themeFillTint="66"/>
              </w:tcPr>
            </w:tcPrChange>
          </w:tcPr>
          <w:p w:rsidRPr="00C62C04" w:rsidR="00817F90" w:rsidP="6C636A78" w:rsidRDefault="6C636A78" w14:paraId="56D87EC5" w14:textId="77777777" w14:noSpellErr="1">
            <w:pPr>
              <w:jc w:val="center"/>
              <w:rPr>
                <w:b w:val="1"/>
                <w:bCs w:val="1"/>
                <w:lang w:val="en-IE"/>
              </w:rPr>
            </w:pPr>
            <w:r w:rsidRPr="6C636A78">
              <w:rPr>
                <w:b w:val="1"/>
                <w:bCs w:val="1"/>
                <w:lang w:val="en-IE"/>
              </w:rPr>
              <w:t>Inputs</w:t>
            </w:r>
          </w:p>
        </w:tc>
      </w:tr>
      <w:tr w:rsidR="00817F90" w:rsidTr="6E4192E8" w14:paraId="577598D8" w14:textId="77777777">
        <w:tc>
          <w:tcPr>
            <w:tcW w:w="1911" w:type="dxa"/>
            <w:shd w:val="clear" w:color="auto" w:fill="DEEAF6" w:themeFill="accent1" w:themeFillTint="33"/>
            <w:tcMar/>
          </w:tcPr>
          <w:p w:rsidRPr="00C62C04" w:rsidR="00817F90" w:rsidP="6C636A78" w:rsidRDefault="6C636A78" w14:paraId="4AFD940E"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7D25C3CF"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2CD5DD87"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23A04B4D" w14:textId="77777777" w14:noSpellErr="1">
            <w:pPr>
              <w:jc w:val="center"/>
              <w:rPr>
                <w:b w:val="1"/>
                <w:bCs w:val="1"/>
                <w:lang w:val="en-IE"/>
              </w:rPr>
            </w:pPr>
            <w:r w:rsidRPr="6C636A78">
              <w:rPr>
                <w:b w:val="1"/>
                <w:bCs w:val="1"/>
                <w:lang w:val="en-IE"/>
              </w:rPr>
              <w:t>Comment</w:t>
            </w:r>
          </w:p>
        </w:tc>
      </w:tr>
      <w:tr w:rsidR="00817F90" w:rsidTr="6E4192E8" w14:paraId="1513AD03" w14:textId="77777777">
        <w:tc>
          <w:tcPr>
            <w:tcW w:w="1911" w:type="dxa"/>
            <w:tcMar/>
          </w:tcPr>
          <w:p w:rsidR="00817F90" w:rsidP="6C636A78" w:rsidRDefault="6C636A78" w14:paraId="5575886F" w14:textId="77777777" w14:noSpellErr="1">
            <w:pPr>
              <w:rPr>
                <w:lang w:val="en-IE"/>
              </w:rPr>
            </w:pPr>
            <w:r w:rsidRPr="6C636A78">
              <w:rPr>
                <w:lang w:val="en-IE"/>
              </w:rPr>
              <w:t>Power – Pt</w:t>
            </w:r>
          </w:p>
        </w:tc>
        <w:tc>
          <w:tcPr>
            <w:tcW w:w="2353" w:type="dxa"/>
            <w:tcMar/>
          </w:tcPr>
          <w:p w:rsidR="00817F90" w:rsidP="6C636A78" w:rsidRDefault="6C636A78" w14:paraId="18FFEEBB" w14:textId="77777777" w14:noSpellErr="1">
            <w:pPr>
              <w:rPr>
                <w:lang w:val="en-IE"/>
              </w:rPr>
            </w:pPr>
            <w:r w:rsidRPr="6C636A78">
              <w:rPr>
                <w:lang w:val="en-IE"/>
              </w:rPr>
              <w:t>kW</w:t>
            </w:r>
          </w:p>
        </w:tc>
        <w:tc>
          <w:tcPr>
            <w:tcW w:w="2218" w:type="dxa"/>
            <w:tcMar/>
          </w:tcPr>
          <w:p w:rsidR="00817F90" w:rsidP="6C636A78" w:rsidRDefault="6C636A78" w14:paraId="2D763EB2" w14:textId="77777777" w14:noSpellErr="1">
            <w:pPr>
              <w:rPr>
                <w:lang w:val="en-IE"/>
              </w:rPr>
            </w:pPr>
            <w:r w:rsidRPr="6C636A78">
              <w:rPr>
                <w:lang w:val="en-IE"/>
              </w:rPr>
              <w:t>Power demand</w:t>
            </w:r>
          </w:p>
        </w:tc>
        <w:tc>
          <w:tcPr>
            <w:tcW w:w="2534" w:type="dxa"/>
            <w:tcMar/>
          </w:tcPr>
          <w:p w:rsidR="00817F90" w:rsidP="00252BAA" w:rsidRDefault="00817F90" w14:paraId="2C50066F" w14:textId="77777777">
            <w:pPr>
              <w:rPr>
                <w:lang w:val="en-IE"/>
              </w:rPr>
            </w:pPr>
          </w:p>
        </w:tc>
      </w:tr>
      <w:tr w:rsidR="00817F90" w:rsidTr="6E4192E8" w14:paraId="63414455" w14:textId="77777777">
        <w:tc>
          <w:tcPr>
            <w:tcW w:w="1911" w:type="dxa"/>
            <w:tcMar/>
          </w:tcPr>
          <w:p w:rsidR="00817F90" w:rsidP="6C636A78" w:rsidRDefault="6C636A78" w14:paraId="2EE11A04" w14:textId="77777777" w14:noSpellErr="1">
            <w:pPr>
              <w:rPr>
                <w:lang w:val="en-IE"/>
              </w:rPr>
            </w:pPr>
            <w:r w:rsidRPr="6C636A78">
              <w:rPr>
                <w:lang w:val="en-IE"/>
              </w:rPr>
              <w:t>Heat – Qt</w:t>
            </w:r>
          </w:p>
        </w:tc>
        <w:tc>
          <w:tcPr>
            <w:tcW w:w="2353" w:type="dxa"/>
            <w:tcMar/>
          </w:tcPr>
          <w:p w:rsidR="00817F90" w:rsidP="6C636A78" w:rsidRDefault="6C636A78" w14:paraId="0CAFE1B3" w14:textId="77777777" w14:noSpellErr="1">
            <w:pPr>
              <w:rPr>
                <w:lang w:val="en-IE"/>
              </w:rPr>
            </w:pPr>
            <w:r w:rsidRPr="6C636A78">
              <w:rPr>
                <w:lang w:val="en-IE"/>
              </w:rPr>
              <w:t>kW</w:t>
            </w:r>
          </w:p>
        </w:tc>
        <w:tc>
          <w:tcPr>
            <w:tcW w:w="2218" w:type="dxa"/>
            <w:tcMar/>
          </w:tcPr>
          <w:p w:rsidR="00817F90" w:rsidP="6C636A78" w:rsidRDefault="6C636A78" w14:paraId="52724620" w14:textId="77777777" w14:noSpellErr="1">
            <w:pPr>
              <w:rPr>
                <w:lang w:val="en-IE"/>
              </w:rPr>
            </w:pPr>
            <w:r w:rsidRPr="6C636A78">
              <w:rPr>
                <w:lang w:val="en-IE"/>
              </w:rPr>
              <w:t>Heat demand</w:t>
            </w:r>
          </w:p>
        </w:tc>
        <w:tc>
          <w:tcPr>
            <w:tcW w:w="2534" w:type="dxa"/>
            <w:tcMar/>
          </w:tcPr>
          <w:p w:rsidR="00817F90" w:rsidP="00252BAA" w:rsidRDefault="00817F90" w14:paraId="04F91903" w14:textId="77777777">
            <w:pPr>
              <w:rPr>
                <w:lang w:val="en-IE"/>
              </w:rPr>
            </w:pPr>
          </w:p>
        </w:tc>
      </w:tr>
      <w:tr w:rsidR="00817F90" w:rsidTr="6E4192E8" w14:paraId="0CC92A4D" w14:textId="77777777">
        <w:tc>
          <w:tcPr>
            <w:tcW w:w="1911" w:type="dxa"/>
            <w:tcMar/>
          </w:tcPr>
          <w:p w:rsidR="00817F90" w:rsidP="00252BAA" w:rsidRDefault="00817F90" w14:paraId="59E74C37" w14:textId="77777777">
            <w:pPr>
              <w:rPr>
                <w:lang w:val="en-IE"/>
              </w:rPr>
            </w:pPr>
          </w:p>
        </w:tc>
        <w:tc>
          <w:tcPr>
            <w:tcW w:w="2353" w:type="dxa"/>
            <w:tcMar/>
          </w:tcPr>
          <w:p w:rsidR="00817F90" w:rsidP="00252BAA" w:rsidRDefault="00817F90" w14:paraId="1963C3EF" w14:textId="77777777">
            <w:pPr>
              <w:rPr>
                <w:lang w:val="en-IE"/>
              </w:rPr>
            </w:pPr>
          </w:p>
        </w:tc>
        <w:tc>
          <w:tcPr>
            <w:tcW w:w="2218" w:type="dxa"/>
            <w:tcMar/>
          </w:tcPr>
          <w:p w:rsidR="00817F90" w:rsidP="00252BAA" w:rsidRDefault="00817F90" w14:paraId="23605528" w14:textId="77777777">
            <w:pPr>
              <w:rPr>
                <w:lang w:val="en-IE"/>
              </w:rPr>
            </w:pPr>
          </w:p>
        </w:tc>
        <w:tc>
          <w:tcPr>
            <w:tcW w:w="2534" w:type="dxa"/>
            <w:tcMar/>
          </w:tcPr>
          <w:p w:rsidR="00817F90" w:rsidP="00252BAA" w:rsidRDefault="00817F90" w14:paraId="41AFB540" w14:textId="77777777">
            <w:pPr>
              <w:rPr>
                <w:lang w:val="en-IE"/>
              </w:rPr>
            </w:pPr>
          </w:p>
        </w:tc>
      </w:tr>
    </w:tbl>
    <w:p w:rsidR="00817F90" w:rsidP="00817F90" w:rsidRDefault="00817F90" w14:paraId="1C687B7B"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4B3198F6" w14:textId="77777777">
        <w:tc>
          <w:tcPr>
            <w:tcW w:w="9016" w:type="dxa"/>
            <w:gridSpan w:val="4"/>
            <w:shd w:val="clear" w:color="auto" w:fill="C9C9C9" w:themeFill="accent3" w:themeFillTint="99"/>
            <w:tcMar/>
            <w:tcPrChange w:author="Marcin Pilarczyk" w:date="2020-11-11T12:40:38.0181572" w:id="329569984">
              <w:tcPr>
                <w:tcW w:w="9016" w:type="dxa"/>
                <w:gridSpan w:val="4"/>
                <w:shd w:val="clear" w:color="auto" w:fill="C9C9C9" w:themeFill="accent3" w:themeFillTint="99"/>
              </w:tcPr>
            </w:tcPrChange>
          </w:tcPr>
          <w:p w:rsidRPr="00C62C04" w:rsidR="00817F90" w:rsidP="6C636A78" w:rsidRDefault="6C636A78" w14:paraId="6F55D74D" w14:textId="77777777" w14:noSpellErr="1">
            <w:pPr>
              <w:jc w:val="center"/>
              <w:rPr>
                <w:b w:val="1"/>
                <w:bCs w:val="1"/>
                <w:lang w:val="en-IE"/>
              </w:rPr>
            </w:pPr>
            <w:r w:rsidRPr="6C636A78">
              <w:rPr>
                <w:b w:val="1"/>
                <w:bCs w:val="1"/>
                <w:lang w:val="en-IE"/>
              </w:rPr>
              <w:t>Outputs</w:t>
            </w:r>
          </w:p>
        </w:tc>
      </w:tr>
      <w:tr w:rsidR="00817F90" w:rsidTr="6E4192E8" w14:paraId="081B31CA" w14:textId="77777777">
        <w:tc>
          <w:tcPr>
            <w:tcW w:w="1911" w:type="dxa"/>
            <w:shd w:val="clear" w:color="auto" w:fill="DBDBDB" w:themeFill="accent3" w:themeFillTint="66"/>
            <w:tcMar/>
          </w:tcPr>
          <w:p w:rsidRPr="00C62C04" w:rsidR="00817F90" w:rsidP="6C636A78" w:rsidRDefault="6C636A78" w14:paraId="48C5F619"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6D7F0A06"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3DB08C6E"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3908225E" w14:textId="77777777" w14:noSpellErr="1">
            <w:pPr>
              <w:jc w:val="center"/>
              <w:rPr>
                <w:b w:val="1"/>
                <w:bCs w:val="1"/>
                <w:lang w:val="en-IE"/>
              </w:rPr>
            </w:pPr>
            <w:r w:rsidRPr="6C636A78">
              <w:rPr>
                <w:b w:val="1"/>
                <w:bCs w:val="1"/>
                <w:lang w:val="en-IE"/>
              </w:rPr>
              <w:t>Comment</w:t>
            </w:r>
          </w:p>
        </w:tc>
      </w:tr>
      <w:tr w:rsidR="00817F90" w:rsidTr="6E4192E8" w14:paraId="16E4D573" w14:textId="77777777">
        <w:tc>
          <w:tcPr>
            <w:tcW w:w="1911" w:type="dxa"/>
            <w:tcMar/>
          </w:tcPr>
          <w:p w:rsidR="00817F90" w:rsidP="00252BAA" w:rsidRDefault="00817F90" w14:paraId="1651CA5B" w14:textId="77777777">
            <w:pPr>
              <w:rPr>
                <w:lang w:val="en-IE"/>
              </w:rPr>
            </w:pPr>
          </w:p>
        </w:tc>
        <w:tc>
          <w:tcPr>
            <w:tcW w:w="2353" w:type="dxa"/>
            <w:tcMar/>
          </w:tcPr>
          <w:p w:rsidR="00817F90" w:rsidP="00252BAA" w:rsidRDefault="00817F90" w14:paraId="5ACCD2D5" w14:textId="77777777">
            <w:pPr>
              <w:rPr>
                <w:lang w:val="en-IE"/>
              </w:rPr>
            </w:pPr>
          </w:p>
        </w:tc>
        <w:tc>
          <w:tcPr>
            <w:tcW w:w="2218" w:type="dxa"/>
            <w:tcMar/>
          </w:tcPr>
          <w:p w:rsidR="00817F90" w:rsidP="00252BAA" w:rsidRDefault="00817F90" w14:paraId="7EC1240B" w14:textId="77777777">
            <w:pPr>
              <w:rPr>
                <w:lang w:val="en-IE"/>
              </w:rPr>
            </w:pPr>
          </w:p>
        </w:tc>
        <w:tc>
          <w:tcPr>
            <w:tcW w:w="2534" w:type="dxa"/>
            <w:tcMar/>
          </w:tcPr>
          <w:p w:rsidR="00817F90" w:rsidP="00252BAA" w:rsidRDefault="00817F90" w14:paraId="5290C510" w14:textId="77777777">
            <w:pPr>
              <w:rPr>
                <w:lang w:val="en-IE"/>
              </w:rPr>
            </w:pPr>
          </w:p>
        </w:tc>
      </w:tr>
      <w:tr w:rsidR="00817F90" w:rsidTr="6E4192E8" w14:paraId="6A7E7D9F" w14:textId="77777777">
        <w:tc>
          <w:tcPr>
            <w:tcW w:w="1911" w:type="dxa"/>
            <w:tcMar/>
          </w:tcPr>
          <w:p w:rsidR="00817F90" w:rsidP="00252BAA" w:rsidRDefault="00817F90" w14:paraId="63DD6010" w14:textId="77777777">
            <w:pPr>
              <w:rPr>
                <w:lang w:val="en-IE"/>
              </w:rPr>
            </w:pPr>
          </w:p>
        </w:tc>
        <w:tc>
          <w:tcPr>
            <w:tcW w:w="2353" w:type="dxa"/>
            <w:tcMar/>
          </w:tcPr>
          <w:p w:rsidR="00817F90" w:rsidP="00252BAA" w:rsidRDefault="00817F90" w14:paraId="3EBB23FF" w14:textId="77777777">
            <w:pPr>
              <w:rPr>
                <w:lang w:val="en-IE"/>
              </w:rPr>
            </w:pPr>
          </w:p>
        </w:tc>
        <w:tc>
          <w:tcPr>
            <w:tcW w:w="2218" w:type="dxa"/>
            <w:tcMar/>
          </w:tcPr>
          <w:p w:rsidR="00817F90" w:rsidP="00252BAA" w:rsidRDefault="00817F90" w14:paraId="2C60D3D7" w14:textId="77777777">
            <w:pPr>
              <w:rPr>
                <w:lang w:val="en-IE"/>
              </w:rPr>
            </w:pPr>
          </w:p>
        </w:tc>
        <w:tc>
          <w:tcPr>
            <w:tcW w:w="2534" w:type="dxa"/>
            <w:tcMar/>
          </w:tcPr>
          <w:p w:rsidR="00817F90" w:rsidP="00252BAA" w:rsidRDefault="00817F90" w14:paraId="19ABAFA8" w14:textId="77777777">
            <w:pPr>
              <w:rPr>
                <w:lang w:val="en-IE"/>
              </w:rPr>
            </w:pPr>
          </w:p>
        </w:tc>
      </w:tr>
      <w:tr w:rsidR="00817F90" w:rsidTr="6E4192E8" w14:paraId="0389A4BB" w14:textId="77777777">
        <w:tc>
          <w:tcPr>
            <w:tcW w:w="1911" w:type="dxa"/>
            <w:tcMar/>
          </w:tcPr>
          <w:p w:rsidR="00817F90" w:rsidP="00252BAA" w:rsidRDefault="00817F90" w14:paraId="11A62271" w14:textId="77777777">
            <w:pPr>
              <w:rPr>
                <w:lang w:val="en-IE"/>
              </w:rPr>
            </w:pPr>
          </w:p>
        </w:tc>
        <w:tc>
          <w:tcPr>
            <w:tcW w:w="2353" w:type="dxa"/>
            <w:tcMar/>
          </w:tcPr>
          <w:p w:rsidR="00817F90" w:rsidP="00252BAA" w:rsidRDefault="00817F90" w14:paraId="2D840F2F" w14:textId="77777777">
            <w:pPr>
              <w:rPr>
                <w:lang w:val="en-IE"/>
              </w:rPr>
            </w:pPr>
          </w:p>
        </w:tc>
        <w:tc>
          <w:tcPr>
            <w:tcW w:w="2218" w:type="dxa"/>
            <w:tcMar/>
          </w:tcPr>
          <w:p w:rsidR="00817F90" w:rsidP="00252BAA" w:rsidRDefault="00817F90" w14:paraId="3E475883" w14:textId="77777777">
            <w:pPr>
              <w:rPr>
                <w:lang w:val="en-IE"/>
              </w:rPr>
            </w:pPr>
          </w:p>
        </w:tc>
        <w:tc>
          <w:tcPr>
            <w:tcW w:w="2534" w:type="dxa"/>
            <w:tcMar/>
          </w:tcPr>
          <w:p w:rsidR="00817F90" w:rsidP="00252BAA" w:rsidRDefault="00817F90" w14:paraId="521B7CA5" w14:textId="77777777">
            <w:pPr>
              <w:rPr>
                <w:lang w:val="en-IE"/>
              </w:rPr>
            </w:pPr>
          </w:p>
        </w:tc>
      </w:tr>
    </w:tbl>
    <w:p w:rsidR="00817F90" w:rsidP="00817F90" w:rsidRDefault="00817F90" w14:paraId="528144CB" w14:textId="087C366D">
      <w:pPr>
        <w:rPr>
          <w:lang w:val="en-IE"/>
        </w:rPr>
      </w:pPr>
    </w:p>
    <w:p w:rsidR="00817F90" w:rsidP="00817F90" w:rsidRDefault="00817F90" w14:paraId="2040ADBF" w14:textId="77777777">
      <w:pPr>
        <w:rPr>
          <w:lang w:val="en-IE"/>
        </w:rPr>
      </w:pPr>
    </w:p>
    <w:p w:rsidR="00817F90" w:rsidP="6C636A78" w:rsidRDefault="6C636A78" w14:paraId="4438F5B0" w14:textId="3EE5946F" w14:noSpellErr="1">
      <w:pPr>
        <w:pStyle w:val="Heading2"/>
        <w:numPr>
          <w:ilvl w:val="1"/>
          <w:numId w:val="4"/>
        </w:numPr>
        <w:rPr>
          <w:lang w:val="en-IE"/>
        </w:rPr>
      </w:pPr>
      <w:bookmarkStart w:name="_Toc55481647" w:id="79"/>
      <w:r w:rsidRPr="6C636A78">
        <w:rPr>
          <w:lang w:val="en-IE"/>
        </w:rPr>
        <w:t>Wind turbine – short-term analysis</w:t>
      </w:r>
      <w:bookmarkEnd w:id="79"/>
    </w:p>
    <w:tbl>
      <w:tblPr>
        <w:tblStyle w:val="TableGrid"/>
        <w:tblW w:w="0" w:type="auto"/>
        <w:tblLook w:val="04A0" w:firstRow="1" w:lastRow="0" w:firstColumn="1" w:lastColumn="0" w:noHBand="0" w:noVBand="1"/>
      </w:tblPr>
      <w:tblGrid>
        <w:gridCol w:w="1911"/>
        <w:gridCol w:w="2353"/>
        <w:gridCol w:w="2218"/>
        <w:gridCol w:w="2534"/>
      </w:tblGrid>
      <w:tr w:rsidR="00817F90" w:rsidTr="6E4192E8" w14:paraId="3570BF55" w14:textId="77777777">
        <w:tc>
          <w:tcPr>
            <w:tcW w:w="9016" w:type="dxa"/>
            <w:gridSpan w:val="4"/>
            <w:shd w:val="clear" w:color="auto" w:fill="BDD6EE" w:themeFill="accent1" w:themeFillTint="66"/>
            <w:tcMar/>
            <w:tcPrChange w:author="Marcin Pilarczyk" w:date="2020-11-11T12:40:38.0181572" w:id="2010486488">
              <w:tcPr>
                <w:tcW w:w="9016" w:type="dxa"/>
                <w:gridSpan w:val="4"/>
                <w:shd w:val="clear" w:color="auto" w:fill="BDD6EE" w:themeFill="accent1" w:themeFillTint="66"/>
              </w:tcPr>
            </w:tcPrChange>
          </w:tcPr>
          <w:p w:rsidRPr="00C62C04" w:rsidR="00817F90" w:rsidP="6C636A78" w:rsidRDefault="6C636A78" w14:paraId="583647E3" w14:textId="77777777" w14:noSpellErr="1">
            <w:pPr>
              <w:jc w:val="center"/>
              <w:rPr>
                <w:b w:val="1"/>
                <w:bCs w:val="1"/>
                <w:lang w:val="en-IE"/>
              </w:rPr>
            </w:pPr>
            <w:r w:rsidRPr="6C636A78">
              <w:rPr>
                <w:b w:val="1"/>
                <w:bCs w:val="1"/>
                <w:lang w:val="en-IE"/>
              </w:rPr>
              <w:t>Inputs</w:t>
            </w:r>
          </w:p>
        </w:tc>
      </w:tr>
      <w:tr w:rsidR="00817F90" w:rsidTr="6E4192E8" w14:paraId="19789074" w14:textId="77777777">
        <w:tc>
          <w:tcPr>
            <w:tcW w:w="1911" w:type="dxa"/>
            <w:shd w:val="clear" w:color="auto" w:fill="DEEAF6" w:themeFill="accent1" w:themeFillTint="33"/>
            <w:tcMar/>
          </w:tcPr>
          <w:p w:rsidRPr="00C62C04" w:rsidR="00817F90" w:rsidP="6C636A78" w:rsidRDefault="6C636A78" w14:paraId="416900FC"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7457ACF8"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629395BC"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52E44003" w14:textId="77777777" w14:noSpellErr="1">
            <w:pPr>
              <w:jc w:val="center"/>
              <w:rPr>
                <w:b w:val="1"/>
                <w:bCs w:val="1"/>
                <w:lang w:val="en-IE"/>
              </w:rPr>
            </w:pPr>
            <w:r w:rsidRPr="6C636A78">
              <w:rPr>
                <w:b w:val="1"/>
                <w:bCs w:val="1"/>
                <w:lang w:val="en-IE"/>
              </w:rPr>
              <w:t>Comment</w:t>
            </w:r>
          </w:p>
        </w:tc>
      </w:tr>
      <w:tr w:rsidR="00817F90" w:rsidTr="6E4192E8" w14:paraId="7BFF7E17" w14:textId="77777777">
        <w:tc>
          <w:tcPr>
            <w:tcW w:w="1911" w:type="dxa"/>
            <w:tcMar/>
          </w:tcPr>
          <w:p w:rsidR="00817F90" w:rsidP="00252BAA" w:rsidRDefault="00817F90" w14:paraId="414A720E" w14:textId="77777777">
            <w:pPr>
              <w:rPr>
                <w:lang w:val="en-IE"/>
              </w:rPr>
            </w:pPr>
          </w:p>
        </w:tc>
        <w:tc>
          <w:tcPr>
            <w:tcW w:w="2353" w:type="dxa"/>
            <w:tcMar/>
          </w:tcPr>
          <w:p w:rsidR="00817F90" w:rsidP="00252BAA" w:rsidRDefault="00817F90" w14:paraId="60065A9A" w14:textId="77777777">
            <w:pPr>
              <w:rPr>
                <w:lang w:val="en-IE"/>
              </w:rPr>
            </w:pPr>
          </w:p>
        </w:tc>
        <w:tc>
          <w:tcPr>
            <w:tcW w:w="2218" w:type="dxa"/>
            <w:tcMar/>
          </w:tcPr>
          <w:p w:rsidR="00817F90" w:rsidP="00252BAA" w:rsidRDefault="00817F90" w14:paraId="6ECEA5C7" w14:textId="77777777">
            <w:pPr>
              <w:rPr>
                <w:lang w:val="en-IE"/>
              </w:rPr>
            </w:pPr>
          </w:p>
        </w:tc>
        <w:tc>
          <w:tcPr>
            <w:tcW w:w="2534" w:type="dxa"/>
            <w:tcMar/>
          </w:tcPr>
          <w:p w:rsidR="00817F90" w:rsidP="00252BAA" w:rsidRDefault="00817F90" w14:paraId="08BAA959" w14:textId="77777777">
            <w:pPr>
              <w:rPr>
                <w:lang w:val="en-IE"/>
              </w:rPr>
            </w:pPr>
          </w:p>
        </w:tc>
      </w:tr>
      <w:tr w:rsidR="00817F90" w:rsidTr="6E4192E8" w14:paraId="55FD8009" w14:textId="77777777">
        <w:tc>
          <w:tcPr>
            <w:tcW w:w="1911" w:type="dxa"/>
            <w:tcMar/>
          </w:tcPr>
          <w:p w:rsidR="00817F90" w:rsidP="00252BAA" w:rsidRDefault="00817F90" w14:paraId="1395327E" w14:textId="77777777">
            <w:pPr>
              <w:rPr>
                <w:lang w:val="en-IE"/>
              </w:rPr>
            </w:pPr>
          </w:p>
        </w:tc>
        <w:tc>
          <w:tcPr>
            <w:tcW w:w="2353" w:type="dxa"/>
            <w:tcMar/>
          </w:tcPr>
          <w:p w:rsidR="00817F90" w:rsidP="00252BAA" w:rsidRDefault="00817F90" w14:paraId="5DBEC23F" w14:textId="77777777">
            <w:pPr>
              <w:rPr>
                <w:lang w:val="en-IE"/>
              </w:rPr>
            </w:pPr>
          </w:p>
        </w:tc>
        <w:tc>
          <w:tcPr>
            <w:tcW w:w="2218" w:type="dxa"/>
            <w:tcMar/>
          </w:tcPr>
          <w:p w:rsidR="00817F90" w:rsidP="00252BAA" w:rsidRDefault="00817F90" w14:paraId="7A2EC6BF" w14:textId="77777777">
            <w:pPr>
              <w:rPr>
                <w:lang w:val="en-IE"/>
              </w:rPr>
            </w:pPr>
          </w:p>
        </w:tc>
        <w:tc>
          <w:tcPr>
            <w:tcW w:w="2534" w:type="dxa"/>
            <w:tcMar/>
          </w:tcPr>
          <w:p w:rsidR="00817F90" w:rsidP="00252BAA" w:rsidRDefault="00817F90" w14:paraId="6F8B81BF" w14:textId="77777777">
            <w:pPr>
              <w:rPr>
                <w:lang w:val="en-IE"/>
              </w:rPr>
            </w:pPr>
          </w:p>
        </w:tc>
      </w:tr>
      <w:tr w:rsidR="00817F90" w:rsidTr="6E4192E8" w14:paraId="2F2A0DDD" w14:textId="77777777">
        <w:tc>
          <w:tcPr>
            <w:tcW w:w="1911" w:type="dxa"/>
            <w:tcMar/>
          </w:tcPr>
          <w:p w:rsidR="00817F90" w:rsidP="00252BAA" w:rsidRDefault="00817F90" w14:paraId="7925B8A6" w14:textId="77777777">
            <w:pPr>
              <w:rPr>
                <w:lang w:val="en-IE"/>
              </w:rPr>
            </w:pPr>
          </w:p>
        </w:tc>
        <w:tc>
          <w:tcPr>
            <w:tcW w:w="2353" w:type="dxa"/>
            <w:tcMar/>
          </w:tcPr>
          <w:p w:rsidR="00817F90" w:rsidP="00252BAA" w:rsidRDefault="00817F90" w14:paraId="3729C146" w14:textId="77777777">
            <w:pPr>
              <w:rPr>
                <w:lang w:val="en-IE"/>
              </w:rPr>
            </w:pPr>
          </w:p>
        </w:tc>
        <w:tc>
          <w:tcPr>
            <w:tcW w:w="2218" w:type="dxa"/>
            <w:tcMar/>
          </w:tcPr>
          <w:p w:rsidR="00817F90" w:rsidP="00252BAA" w:rsidRDefault="00817F90" w14:paraId="57E875C4" w14:textId="77777777">
            <w:pPr>
              <w:rPr>
                <w:lang w:val="en-IE"/>
              </w:rPr>
            </w:pPr>
          </w:p>
        </w:tc>
        <w:tc>
          <w:tcPr>
            <w:tcW w:w="2534" w:type="dxa"/>
            <w:tcMar/>
          </w:tcPr>
          <w:p w:rsidR="00817F90" w:rsidP="00252BAA" w:rsidRDefault="00817F90" w14:paraId="0BFACA28" w14:textId="77777777">
            <w:pPr>
              <w:rPr>
                <w:lang w:val="en-IE"/>
              </w:rPr>
            </w:pPr>
          </w:p>
        </w:tc>
      </w:tr>
    </w:tbl>
    <w:p w:rsidR="00817F90" w:rsidP="00817F90" w:rsidRDefault="00817F90" w14:paraId="7B62AD00"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28D57F17" w14:textId="77777777">
        <w:tc>
          <w:tcPr>
            <w:tcW w:w="9016" w:type="dxa"/>
            <w:gridSpan w:val="4"/>
            <w:shd w:val="clear" w:color="auto" w:fill="C9C9C9" w:themeFill="accent3" w:themeFillTint="99"/>
            <w:tcMar/>
            <w:tcPrChange w:author="Marcin Pilarczyk" w:date="2020-11-11T12:40:38.0181572" w:id="1754467817">
              <w:tcPr>
                <w:tcW w:w="9016" w:type="dxa"/>
                <w:gridSpan w:val="4"/>
                <w:shd w:val="clear" w:color="auto" w:fill="C9C9C9" w:themeFill="accent3" w:themeFillTint="99"/>
              </w:tcPr>
            </w:tcPrChange>
          </w:tcPr>
          <w:p w:rsidRPr="00C62C04" w:rsidR="00817F90" w:rsidP="6C636A78" w:rsidRDefault="6C636A78" w14:paraId="1393D16A" w14:textId="77777777" w14:noSpellErr="1">
            <w:pPr>
              <w:jc w:val="center"/>
              <w:rPr>
                <w:b w:val="1"/>
                <w:bCs w:val="1"/>
                <w:lang w:val="en-IE"/>
              </w:rPr>
            </w:pPr>
            <w:r w:rsidRPr="6C636A78">
              <w:rPr>
                <w:b w:val="1"/>
                <w:bCs w:val="1"/>
                <w:lang w:val="en-IE"/>
              </w:rPr>
              <w:t>Outputs</w:t>
            </w:r>
          </w:p>
        </w:tc>
      </w:tr>
      <w:tr w:rsidR="00817F90" w:rsidTr="6E4192E8" w14:paraId="45B9B12B" w14:textId="77777777">
        <w:tc>
          <w:tcPr>
            <w:tcW w:w="1911" w:type="dxa"/>
            <w:shd w:val="clear" w:color="auto" w:fill="DBDBDB" w:themeFill="accent3" w:themeFillTint="66"/>
            <w:tcMar/>
          </w:tcPr>
          <w:p w:rsidRPr="00C62C04" w:rsidR="00817F90" w:rsidP="6C636A78" w:rsidRDefault="6C636A78" w14:paraId="217955F2"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46E2EE6B"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0AE15FFB"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032BE340" w14:textId="77777777" w14:noSpellErr="1">
            <w:pPr>
              <w:jc w:val="center"/>
              <w:rPr>
                <w:b w:val="1"/>
                <w:bCs w:val="1"/>
                <w:lang w:val="en-IE"/>
              </w:rPr>
            </w:pPr>
            <w:r w:rsidRPr="6C636A78">
              <w:rPr>
                <w:b w:val="1"/>
                <w:bCs w:val="1"/>
                <w:lang w:val="en-IE"/>
              </w:rPr>
              <w:t>Comment</w:t>
            </w:r>
          </w:p>
        </w:tc>
      </w:tr>
      <w:tr w:rsidR="00817F90" w:rsidTr="6E4192E8" w14:paraId="1D87BC05" w14:textId="77777777">
        <w:tc>
          <w:tcPr>
            <w:tcW w:w="1911" w:type="dxa"/>
            <w:tcMar/>
          </w:tcPr>
          <w:p w:rsidR="00817F90" w:rsidP="00252BAA" w:rsidRDefault="00817F90" w14:paraId="7FCE8AD2" w14:textId="77777777">
            <w:pPr>
              <w:rPr>
                <w:lang w:val="en-IE"/>
              </w:rPr>
            </w:pPr>
          </w:p>
        </w:tc>
        <w:tc>
          <w:tcPr>
            <w:tcW w:w="2353" w:type="dxa"/>
            <w:tcMar/>
          </w:tcPr>
          <w:p w:rsidR="00817F90" w:rsidP="00252BAA" w:rsidRDefault="00817F90" w14:paraId="31B0A715" w14:textId="77777777">
            <w:pPr>
              <w:rPr>
                <w:lang w:val="en-IE"/>
              </w:rPr>
            </w:pPr>
          </w:p>
        </w:tc>
        <w:tc>
          <w:tcPr>
            <w:tcW w:w="2218" w:type="dxa"/>
            <w:tcMar/>
          </w:tcPr>
          <w:p w:rsidR="00817F90" w:rsidP="00252BAA" w:rsidRDefault="00817F90" w14:paraId="61068FCB" w14:textId="77777777">
            <w:pPr>
              <w:rPr>
                <w:lang w:val="en-IE"/>
              </w:rPr>
            </w:pPr>
          </w:p>
        </w:tc>
        <w:tc>
          <w:tcPr>
            <w:tcW w:w="2534" w:type="dxa"/>
            <w:tcMar/>
          </w:tcPr>
          <w:p w:rsidR="00817F90" w:rsidP="00252BAA" w:rsidRDefault="00817F90" w14:paraId="53C73D4E" w14:textId="77777777">
            <w:pPr>
              <w:rPr>
                <w:lang w:val="en-IE"/>
              </w:rPr>
            </w:pPr>
          </w:p>
        </w:tc>
      </w:tr>
      <w:tr w:rsidR="00817F90" w:rsidTr="6E4192E8" w14:paraId="5E912284" w14:textId="77777777">
        <w:tc>
          <w:tcPr>
            <w:tcW w:w="1911" w:type="dxa"/>
            <w:tcMar/>
          </w:tcPr>
          <w:p w:rsidR="00817F90" w:rsidP="00252BAA" w:rsidRDefault="00817F90" w14:paraId="7B44C7C1" w14:textId="77777777">
            <w:pPr>
              <w:rPr>
                <w:lang w:val="en-IE"/>
              </w:rPr>
            </w:pPr>
          </w:p>
        </w:tc>
        <w:tc>
          <w:tcPr>
            <w:tcW w:w="2353" w:type="dxa"/>
            <w:tcMar/>
          </w:tcPr>
          <w:p w:rsidR="00817F90" w:rsidP="00252BAA" w:rsidRDefault="00817F90" w14:paraId="18B0434F" w14:textId="77777777">
            <w:pPr>
              <w:rPr>
                <w:lang w:val="en-IE"/>
              </w:rPr>
            </w:pPr>
          </w:p>
        </w:tc>
        <w:tc>
          <w:tcPr>
            <w:tcW w:w="2218" w:type="dxa"/>
            <w:tcMar/>
          </w:tcPr>
          <w:p w:rsidR="00817F90" w:rsidP="00252BAA" w:rsidRDefault="00817F90" w14:paraId="3D12DB7B" w14:textId="77777777">
            <w:pPr>
              <w:rPr>
                <w:lang w:val="en-IE"/>
              </w:rPr>
            </w:pPr>
          </w:p>
        </w:tc>
        <w:tc>
          <w:tcPr>
            <w:tcW w:w="2534" w:type="dxa"/>
            <w:tcMar/>
          </w:tcPr>
          <w:p w:rsidR="00817F90" w:rsidP="00252BAA" w:rsidRDefault="00817F90" w14:paraId="177AD6DA" w14:textId="77777777">
            <w:pPr>
              <w:rPr>
                <w:lang w:val="en-IE"/>
              </w:rPr>
            </w:pPr>
          </w:p>
        </w:tc>
      </w:tr>
      <w:tr w:rsidR="00817F90" w:rsidTr="6E4192E8" w14:paraId="348B6F21" w14:textId="77777777">
        <w:tc>
          <w:tcPr>
            <w:tcW w:w="1911" w:type="dxa"/>
            <w:tcMar/>
          </w:tcPr>
          <w:p w:rsidR="00817F90" w:rsidP="00252BAA" w:rsidRDefault="00817F90" w14:paraId="00E5FA13" w14:textId="77777777">
            <w:pPr>
              <w:rPr>
                <w:lang w:val="en-IE"/>
              </w:rPr>
            </w:pPr>
          </w:p>
        </w:tc>
        <w:tc>
          <w:tcPr>
            <w:tcW w:w="2353" w:type="dxa"/>
            <w:tcMar/>
          </w:tcPr>
          <w:p w:rsidR="00817F90" w:rsidP="00252BAA" w:rsidRDefault="00817F90" w14:paraId="11B74F65" w14:textId="77777777">
            <w:pPr>
              <w:rPr>
                <w:lang w:val="en-IE"/>
              </w:rPr>
            </w:pPr>
          </w:p>
        </w:tc>
        <w:tc>
          <w:tcPr>
            <w:tcW w:w="2218" w:type="dxa"/>
            <w:tcMar/>
          </w:tcPr>
          <w:p w:rsidR="00817F90" w:rsidP="00252BAA" w:rsidRDefault="00817F90" w14:paraId="406D9AC7" w14:textId="77777777">
            <w:pPr>
              <w:rPr>
                <w:lang w:val="en-IE"/>
              </w:rPr>
            </w:pPr>
          </w:p>
        </w:tc>
        <w:tc>
          <w:tcPr>
            <w:tcW w:w="2534" w:type="dxa"/>
            <w:tcMar/>
          </w:tcPr>
          <w:p w:rsidR="00817F90" w:rsidP="00252BAA" w:rsidRDefault="00817F90" w14:paraId="47D79567" w14:textId="77777777">
            <w:pPr>
              <w:rPr>
                <w:lang w:val="en-IE"/>
              </w:rPr>
            </w:pPr>
          </w:p>
        </w:tc>
      </w:tr>
    </w:tbl>
    <w:p w:rsidR="00817F90" w:rsidP="00C62C04" w:rsidRDefault="00817F90" w14:paraId="54C3A8A1" w14:textId="6C562A10">
      <w:pPr>
        <w:rPr>
          <w:lang w:val="en-IE"/>
        </w:rPr>
      </w:pPr>
    </w:p>
    <w:p w:rsidR="00817F90" w:rsidP="6C636A78" w:rsidRDefault="6C636A78" w14:paraId="3828392B" w14:textId="07968E40" w14:noSpellErr="1">
      <w:pPr>
        <w:pStyle w:val="Heading2"/>
        <w:numPr>
          <w:ilvl w:val="1"/>
          <w:numId w:val="4"/>
        </w:numPr>
        <w:rPr>
          <w:lang w:val="en-IE"/>
        </w:rPr>
      </w:pPr>
      <w:bookmarkStart w:name="_Toc55481648" w:id="80"/>
      <w:r w:rsidRPr="6C636A78">
        <w:rPr>
          <w:lang w:val="en-IE"/>
        </w:rPr>
        <w:t>Fuel cell – long-term analysis</w:t>
      </w:r>
      <w:bookmarkEnd w:id="80"/>
    </w:p>
    <w:tbl>
      <w:tblPr>
        <w:tblStyle w:val="TableGrid"/>
        <w:tblW w:w="0" w:type="auto"/>
        <w:tblLook w:val="04A0" w:firstRow="1" w:lastRow="0" w:firstColumn="1" w:lastColumn="0" w:noHBand="0" w:noVBand="1"/>
      </w:tblPr>
      <w:tblGrid>
        <w:gridCol w:w="1911"/>
        <w:gridCol w:w="2353"/>
        <w:gridCol w:w="2218"/>
        <w:gridCol w:w="2534"/>
      </w:tblGrid>
      <w:tr w:rsidR="00817F90" w:rsidTr="6E4192E8" w14:paraId="1DECAC0D" w14:textId="77777777">
        <w:tc>
          <w:tcPr>
            <w:tcW w:w="9016" w:type="dxa"/>
            <w:gridSpan w:val="4"/>
            <w:shd w:val="clear" w:color="auto" w:fill="BDD6EE" w:themeFill="accent1" w:themeFillTint="66"/>
            <w:tcMar/>
            <w:tcPrChange w:author="Marcin Pilarczyk" w:date="2020-11-11T12:40:38.0181572" w:id="717519745">
              <w:tcPr>
                <w:tcW w:w="9016" w:type="dxa"/>
                <w:gridSpan w:val="4"/>
                <w:shd w:val="clear" w:color="auto" w:fill="BDD6EE" w:themeFill="accent1" w:themeFillTint="66"/>
              </w:tcPr>
            </w:tcPrChange>
          </w:tcPr>
          <w:p w:rsidRPr="00C62C04" w:rsidR="00817F90" w:rsidP="6C636A78" w:rsidRDefault="6C636A78" w14:paraId="7A25F9CA" w14:textId="77777777" w14:noSpellErr="1">
            <w:pPr>
              <w:jc w:val="center"/>
              <w:rPr>
                <w:b w:val="1"/>
                <w:bCs w:val="1"/>
                <w:lang w:val="en-IE"/>
              </w:rPr>
            </w:pPr>
            <w:r w:rsidRPr="6C636A78">
              <w:rPr>
                <w:b w:val="1"/>
                <w:bCs w:val="1"/>
                <w:lang w:val="en-IE"/>
              </w:rPr>
              <w:t>Inputs</w:t>
            </w:r>
          </w:p>
        </w:tc>
      </w:tr>
      <w:tr w:rsidR="00817F90" w:rsidTr="6E4192E8" w14:paraId="7BA0FD63" w14:textId="77777777">
        <w:tc>
          <w:tcPr>
            <w:tcW w:w="1911" w:type="dxa"/>
            <w:shd w:val="clear" w:color="auto" w:fill="DEEAF6" w:themeFill="accent1" w:themeFillTint="33"/>
            <w:tcMar/>
          </w:tcPr>
          <w:p w:rsidRPr="00C62C04" w:rsidR="00817F90" w:rsidP="6C636A78" w:rsidRDefault="6C636A78" w14:paraId="1B913755"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2D046BBB"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1DA5B316"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78D417C6" w14:textId="77777777" w14:noSpellErr="1">
            <w:pPr>
              <w:jc w:val="center"/>
              <w:rPr>
                <w:b w:val="1"/>
                <w:bCs w:val="1"/>
                <w:lang w:val="en-IE"/>
              </w:rPr>
            </w:pPr>
            <w:r w:rsidRPr="6C636A78">
              <w:rPr>
                <w:b w:val="1"/>
                <w:bCs w:val="1"/>
                <w:lang w:val="en-IE"/>
              </w:rPr>
              <w:t>Comment</w:t>
            </w:r>
          </w:p>
        </w:tc>
      </w:tr>
      <w:tr w:rsidR="00817F90" w:rsidTr="6E4192E8" w14:paraId="53C7B537" w14:textId="77777777">
        <w:tc>
          <w:tcPr>
            <w:tcW w:w="1911" w:type="dxa"/>
            <w:tcMar/>
          </w:tcPr>
          <w:p w:rsidR="00817F90" w:rsidP="6C636A78" w:rsidRDefault="6C636A78" w14:paraId="6A25C5E9" w14:textId="77777777" w14:noSpellErr="1">
            <w:pPr>
              <w:rPr>
                <w:lang w:val="en-IE"/>
              </w:rPr>
            </w:pPr>
            <w:r w:rsidRPr="6C636A78">
              <w:rPr>
                <w:lang w:val="en-IE"/>
              </w:rPr>
              <w:t>Power – Pt</w:t>
            </w:r>
          </w:p>
        </w:tc>
        <w:tc>
          <w:tcPr>
            <w:tcW w:w="2353" w:type="dxa"/>
            <w:tcMar/>
          </w:tcPr>
          <w:p w:rsidR="00817F90" w:rsidP="6C636A78" w:rsidRDefault="6C636A78" w14:paraId="46265ABA" w14:textId="77777777" w14:noSpellErr="1">
            <w:pPr>
              <w:rPr>
                <w:lang w:val="en-IE"/>
              </w:rPr>
            </w:pPr>
            <w:r w:rsidRPr="6C636A78">
              <w:rPr>
                <w:lang w:val="en-IE"/>
              </w:rPr>
              <w:t>kW</w:t>
            </w:r>
          </w:p>
        </w:tc>
        <w:tc>
          <w:tcPr>
            <w:tcW w:w="2218" w:type="dxa"/>
            <w:tcMar/>
          </w:tcPr>
          <w:p w:rsidR="00817F90" w:rsidP="6C636A78" w:rsidRDefault="6C636A78" w14:paraId="48737EAA" w14:textId="77777777" w14:noSpellErr="1">
            <w:pPr>
              <w:rPr>
                <w:lang w:val="en-IE"/>
              </w:rPr>
            </w:pPr>
            <w:r w:rsidRPr="6C636A78">
              <w:rPr>
                <w:lang w:val="en-IE"/>
              </w:rPr>
              <w:t>Power demand</w:t>
            </w:r>
          </w:p>
        </w:tc>
        <w:tc>
          <w:tcPr>
            <w:tcW w:w="2534" w:type="dxa"/>
            <w:tcMar/>
          </w:tcPr>
          <w:p w:rsidR="00817F90" w:rsidP="00252BAA" w:rsidRDefault="00817F90" w14:paraId="11CF2B95" w14:textId="77777777">
            <w:pPr>
              <w:rPr>
                <w:lang w:val="en-IE"/>
              </w:rPr>
            </w:pPr>
          </w:p>
        </w:tc>
      </w:tr>
      <w:tr w:rsidR="00817F90" w:rsidTr="6E4192E8" w14:paraId="49C9FD42" w14:textId="77777777">
        <w:tc>
          <w:tcPr>
            <w:tcW w:w="1911" w:type="dxa"/>
            <w:tcMar/>
          </w:tcPr>
          <w:p w:rsidR="00817F90" w:rsidP="6C636A78" w:rsidRDefault="6C636A78" w14:paraId="2F7FE0C3" w14:textId="77777777" w14:noSpellErr="1">
            <w:pPr>
              <w:rPr>
                <w:lang w:val="en-IE"/>
              </w:rPr>
            </w:pPr>
            <w:r w:rsidRPr="6C636A78">
              <w:rPr>
                <w:lang w:val="en-IE"/>
              </w:rPr>
              <w:t>Heat – Qt</w:t>
            </w:r>
          </w:p>
        </w:tc>
        <w:tc>
          <w:tcPr>
            <w:tcW w:w="2353" w:type="dxa"/>
            <w:tcMar/>
          </w:tcPr>
          <w:p w:rsidR="00817F90" w:rsidP="6C636A78" w:rsidRDefault="6C636A78" w14:paraId="57DE7440" w14:textId="77777777" w14:noSpellErr="1">
            <w:pPr>
              <w:rPr>
                <w:lang w:val="en-IE"/>
              </w:rPr>
            </w:pPr>
            <w:r w:rsidRPr="6C636A78">
              <w:rPr>
                <w:lang w:val="en-IE"/>
              </w:rPr>
              <w:t>kW</w:t>
            </w:r>
          </w:p>
        </w:tc>
        <w:tc>
          <w:tcPr>
            <w:tcW w:w="2218" w:type="dxa"/>
            <w:tcMar/>
          </w:tcPr>
          <w:p w:rsidR="00817F90" w:rsidP="6C636A78" w:rsidRDefault="6C636A78" w14:paraId="0C1EAC2C" w14:textId="77777777" w14:noSpellErr="1">
            <w:pPr>
              <w:rPr>
                <w:lang w:val="en-IE"/>
              </w:rPr>
            </w:pPr>
            <w:r w:rsidRPr="6C636A78">
              <w:rPr>
                <w:lang w:val="en-IE"/>
              </w:rPr>
              <w:t>Heat demand</w:t>
            </w:r>
          </w:p>
        </w:tc>
        <w:tc>
          <w:tcPr>
            <w:tcW w:w="2534" w:type="dxa"/>
            <w:tcMar/>
          </w:tcPr>
          <w:p w:rsidR="00817F90" w:rsidP="00252BAA" w:rsidRDefault="00817F90" w14:paraId="0FBFBD33" w14:textId="77777777">
            <w:pPr>
              <w:rPr>
                <w:lang w:val="en-IE"/>
              </w:rPr>
            </w:pPr>
          </w:p>
        </w:tc>
      </w:tr>
      <w:tr w:rsidR="00817F90" w:rsidTr="6E4192E8" w14:paraId="51D08D9C" w14:textId="77777777">
        <w:tc>
          <w:tcPr>
            <w:tcW w:w="1911" w:type="dxa"/>
            <w:tcMar/>
          </w:tcPr>
          <w:p w:rsidR="00817F90" w:rsidP="00252BAA" w:rsidRDefault="00817F90" w14:paraId="65059B80" w14:textId="77777777">
            <w:pPr>
              <w:rPr>
                <w:lang w:val="en-IE"/>
              </w:rPr>
            </w:pPr>
          </w:p>
        </w:tc>
        <w:tc>
          <w:tcPr>
            <w:tcW w:w="2353" w:type="dxa"/>
            <w:tcMar/>
          </w:tcPr>
          <w:p w:rsidR="00817F90" w:rsidP="00252BAA" w:rsidRDefault="00817F90" w14:paraId="232B6521" w14:textId="77777777">
            <w:pPr>
              <w:rPr>
                <w:lang w:val="en-IE"/>
              </w:rPr>
            </w:pPr>
          </w:p>
        </w:tc>
        <w:tc>
          <w:tcPr>
            <w:tcW w:w="2218" w:type="dxa"/>
            <w:tcMar/>
          </w:tcPr>
          <w:p w:rsidR="00817F90" w:rsidP="00252BAA" w:rsidRDefault="00817F90" w14:paraId="52D35E7B" w14:textId="77777777">
            <w:pPr>
              <w:rPr>
                <w:lang w:val="en-IE"/>
              </w:rPr>
            </w:pPr>
          </w:p>
        </w:tc>
        <w:tc>
          <w:tcPr>
            <w:tcW w:w="2534" w:type="dxa"/>
            <w:tcMar/>
          </w:tcPr>
          <w:p w:rsidR="00817F90" w:rsidP="00252BAA" w:rsidRDefault="00817F90" w14:paraId="11DC7711" w14:textId="77777777">
            <w:pPr>
              <w:rPr>
                <w:lang w:val="en-IE"/>
              </w:rPr>
            </w:pPr>
          </w:p>
        </w:tc>
      </w:tr>
    </w:tbl>
    <w:p w:rsidR="00817F90" w:rsidP="00817F90" w:rsidRDefault="00817F90" w14:paraId="48D5699F"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7D225C29" w14:textId="77777777">
        <w:tc>
          <w:tcPr>
            <w:tcW w:w="9016" w:type="dxa"/>
            <w:gridSpan w:val="4"/>
            <w:shd w:val="clear" w:color="auto" w:fill="C9C9C9" w:themeFill="accent3" w:themeFillTint="99"/>
            <w:tcMar/>
            <w:tcPrChange w:author="Marcin Pilarczyk" w:date="2020-11-11T12:40:38.0181572" w:id="812011867">
              <w:tcPr>
                <w:tcW w:w="9016" w:type="dxa"/>
                <w:gridSpan w:val="4"/>
                <w:shd w:val="clear" w:color="auto" w:fill="C9C9C9" w:themeFill="accent3" w:themeFillTint="99"/>
              </w:tcPr>
            </w:tcPrChange>
          </w:tcPr>
          <w:p w:rsidRPr="00C62C04" w:rsidR="00817F90" w:rsidP="6C636A78" w:rsidRDefault="6C636A78" w14:paraId="3E41CB55" w14:textId="77777777" w14:noSpellErr="1">
            <w:pPr>
              <w:jc w:val="center"/>
              <w:rPr>
                <w:b w:val="1"/>
                <w:bCs w:val="1"/>
                <w:lang w:val="en-IE"/>
              </w:rPr>
            </w:pPr>
            <w:r w:rsidRPr="6C636A78">
              <w:rPr>
                <w:b w:val="1"/>
                <w:bCs w:val="1"/>
                <w:lang w:val="en-IE"/>
              </w:rPr>
              <w:t>Outputs</w:t>
            </w:r>
          </w:p>
        </w:tc>
      </w:tr>
      <w:tr w:rsidR="00817F90" w:rsidTr="6E4192E8" w14:paraId="3A82EA61" w14:textId="77777777">
        <w:tc>
          <w:tcPr>
            <w:tcW w:w="1911" w:type="dxa"/>
            <w:shd w:val="clear" w:color="auto" w:fill="DBDBDB" w:themeFill="accent3" w:themeFillTint="66"/>
            <w:tcMar/>
          </w:tcPr>
          <w:p w:rsidRPr="00C62C04" w:rsidR="00817F90" w:rsidP="6C636A78" w:rsidRDefault="6C636A78" w14:paraId="2A367A65"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070244F2"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7D1B99A1"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26E1ABA7" w14:textId="77777777" w14:noSpellErr="1">
            <w:pPr>
              <w:jc w:val="center"/>
              <w:rPr>
                <w:b w:val="1"/>
                <w:bCs w:val="1"/>
                <w:lang w:val="en-IE"/>
              </w:rPr>
            </w:pPr>
            <w:r w:rsidRPr="6C636A78">
              <w:rPr>
                <w:b w:val="1"/>
                <w:bCs w:val="1"/>
                <w:lang w:val="en-IE"/>
              </w:rPr>
              <w:t>Comment</w:t>
            </w:r>
          </w:p>
        </w:tc>
      </w:tr>
      <w:tr w:rsidR="00817F90" w:rsidTr="6E4192E8" w14:paraId="27FC44BE" w14:textId="77777777">
        <w:tc>
          <w:tcPr>
            <w:tcW w:w="1911" w:type="dxa"/>
            <w:tcMar/>
          </w:tcPr>
          <w:p w:rsidR="00817F90" w:rsidP="00252BAA" w:rsidRDefault="00817F90" w14:paraId="4B66545E" w14:textId="77777777">
            <w:pPr>
              <w:rPr>
                <w:lang w:val="en-IE"/>
              </w:rPr>
            </w:pPr>
          </w:p>
        </w:tc>
        <w:tc>
          <w:tcPr>
            <w:tcW w:w="2353" w:type="dxa"/>
            <w:tcMar/>
          </w:tcPr>
          <w:p w:rsidR="00817F90" w:rsidP="00252BAA" w:rsidRDefault="00817F90" w14:paraId="2FBF7EC7" w14:textId="77777777">
            <w:pPr>
              <w:rPr>
                <w:lang w:val="en-IE"/>
              </w:rPr>
            </w:pPr>
          </w:p>
        </w:tc>
        <w:tc>
          <w:tcPr>
            <w:tcW w:w="2218" w:type="dxa"/>
            <w:tcMar/>
          </w:tcPr>
          <w:p w:rsidR="00817F90" w:rsidP="00252BAA" w:rsidRDefault="00817F90" w14:paraId="606F6FF5" w14:textId="77777777">
            <w:pPr>
              <w:rPr>
                <w:lang w:val="en-IE"/>
              </w:rPr>
            </w:pPr>
          </w:p>
        </w:tc>
        <w:tc>
          <w:tcPr>
            <w:tcW w:w="2534" w:type="dxa"/>
            <w:tcMar/>
          </w:tcPr>
          <w:p w:rsidR="00817F90" w:rsidP="00252BAA" w:rsidRDefault="00817F90" w14:paraId="2E26F7C6" w14:textId="77777777">
            <w:pPr>
              <w:rPr>
                <w:lang w:val="en-IE"/>
              </w:rPr>
            </w:pPr>
          </w:p>
        </w:tc>
      </w:tr>
      <w:tr w:rsidR="00817F90" w:rsidTr="6E4192E8" w14:paraId="2989515F" w14:textId="77777777">
        <w:tc>
          <w:tcPr>
            <w:tcW w:w="1911" w:type="dxa"/>
            <w:tcMar/>
          </w:tcPr>
          <w:p w:rsidR="00817F90" w:rsidP="00252BAA" w:rsidRDefault="00817F90" w14:paraId="13E5F063" w14:textId="77777777">
            <w:pPr>
              <w:rPr>
                <w:lang w:val="en-IE"/>
              </w:rPr>
            </w:pPr>
          </w:p>
        </w:tc>
        <w:tc>
          <w:tcPr>
            <w:tcW w:w="2353" w:type="dxa"/>
            <w:tcMar/>
          </w:tcPr>
          <w:p w:rsidR="00817F90" w:rsidP="00252BAA" w:rsidRDefault="00817F90" w14:paraId="7743C4C0" w14:textId="77777777">
            <w:pPr>
              <w:rPr>
                <w:lang w:val="en-IE"/>
              </w:rPr>
            </w:pPr>
          </w:p>
        </w:tc>
        <w:tc>
          <w:tcPr>
            <w:tcW w:w="2218" w:type="dxa"/>
            <w:tcMar/>
          </w:tcPr>
          <w:p w:rsidR="00817F90" w:rsidP="00252BAA" w:rsidRDefault="00817F90" w14:paraId="7DE00231" w14:textId="77777777">
            <w:pPr>
              <w:rPr>
                <w:lang w:val="en-IE"/>
              </w:rPr>
            </w:pPr>
          </w:p>
        </w:tc>
        <w:tc>
          <w:tcPr>
            <w:tcW w:w="2534" w:type="dxa"/>
            <w:tcMar/>
          </w:tcPr>
          <w:p w:rsidR="00817F90" w:rsidP="00252BAA" w:rsidRDefault="00817F90" w14:paraId="15C1092A" w14:textId="77777777">
            <w:pPr>
              <w:rPr>
                <w:lang w:val="en-IE"/>
              </w:rPr>
            </w:pPr>
          </w:p>
        </w:tc>
      </w:tr>
      <w:tr w:rsidR="00817F90" w:rsidTr="6E4192E8" w14:paraId="5DA94B06" w14:textId="77777777">
        <w:tc>
          <w:tcPr>
            <w:tcW w:w="1911" w:type="dxa"/>
            <w:tcMar/>
          </w:tcPr>
          <w:p w:rsidR="00817F90" w:rsidP="00252BAA" w:rsidRDefault="00817F90" w14:paraId="14037D6F" w14:textId="77777777">
            <w:pPr>
              <w:rPr>
                <w:lang w:val="en-IE"/>
              </w:rPr>
            </w:pPr>
          </w:p>
        </w:tc>
        <w:tc>
          <w:tcPr>
            <w:tcW w:w="2353" w:type="dxa"/>
            <w:tcMar/>
          </w:tcPr>
          <w:p w:rsidR="00817F90" w:rsidP="00252BAA" w:rsidRDefault="00817F90" w14:paraId="64EFCF95" w14:textId="77777777">
            <w:pPr>
              <w:rPr>
                <w:lang w:val="en-IE"/>
              </w:rPr>
            </w:pPr>
          </w:p>
        </w:tc>
        <w:tc>
          <w:tcPr>
            <w:tcW w:w="2218" w:type="dxa"/>
            <w:tcMar/>
          </w:tcPr>
          <w:p w:rsidR="00817F90" w:rsidP="00252BAA" w:rsidRDefault="00817F90" w14:paraId="5EFB732D" w14:textId="77777777">
            <w:pPr>
              <w:rPr>
                <w:lang w:val="en-IE"/>
              </w:rPr>
            </w:pPr>
          </w:p>
        </w:tc>
        <w:tc>
          <w:tcPr>
            <w:tcW w:w="2534" w:type="dxa"/>
            <w:tcMar/>
          </w:tcPr>
          <w:p w:rsidR="00817F90" w:rsidP="00252BAA" w:rsidRDefault="00817F90" w14:paraId="6F7E5C56" w14:textId="77777777">
            <w:pPr>
              <w:rPr>
                <w:lang w:val="en-IE"/>
              </w:rPr>
            </w:pPr>
          </w:p>
        </w:tc>
      </w:tr>
    </w:tbl>
    <w:p w:rsidR="00817F90" w:rsidP="00817F90" w:rsidRDefault="00817F90" w14:paraId="42B001B7" w14:textId="77777777">
      <w:pPr>
        <w:rPr>
          <w:lang w:val="en-IE"/>
        </w:rPr>
      </w:pPr>
    </w:p>
    <w:p w:rsidR="00817F90" w:rsidP="6C636A78" w:rsidRDefault="6C636A78" w14:paraId="753EAFD4" w14:textId="2EE22F66" w14:noSpellErr="1">
      <w:pPr>
        <w:pStyle w:val="Heading2"/>
        <w:numPr>
          <w:ilvl w:val="1"/>
          <w:numId w:val="4"/>
        </w:numPr>
        <w:rPr>
          <w:lang w:val="en-IE"/>
        </w:rPr>
      </w:pPr>
      <w:bookmarkStart w:name="_Toc55481649" w:id="81"/>
      <w:r w:rsidRPr="6C636A78">
        <w:rPr>
          <w:lang w:val="en-IE"/>
        </w:rPr>
        <w:t>Fuel cell – short-term analysis</w:t>
      </w:r>
      <w:bookmarkEnd w:id="81"/>
    </w:p>
    <w:tbl>
      <w:tblPr>
        <w:tblStyle w:val="TableGrid"/>
        <w:tblW w:w="0" w:type="auto"/>
        <w:tblLook w:val="04A0" w:firstRow="1" w:lastRow="0" w:firstColumn="1" w:lastColumn="0" w:noHBand="0" w:noVBand="1"/>
      </w:tblPr>
      <w:tblGrid>
        <w:gridCol w:w="1911"/>
        <w:gridCol w:w="2353"/>
        <w:gridCol w:w="2218"/>
        <w:gridCol w:w="2534"/>
      </w:tblGrid>
      <w:tr w:rsidR="00817F90" w:rsidTr="6E4192E8" w14:paraId="06B36613" w14:textId="77777777">
        <w:tc>
          <w:tcPr>
            <w:tcW w:w="9016" w:type="dxa"/>
            <w:gridSpan w:val="4"/>
            <w:shd w:val="clear" w:color="auto" w:fill="BDD6EE" w:themeFill="accent1" w:themeFillTint="66"/>
            <w:tcMar/>
            <w:tcPrChange w:author="Marcin Pilarczyk" w:date="2020-11-11T12:40:38.0181572" w:id="116196053">
              <w:tcPr>
                <w:tcW w:w="9016" w:type="dxa"/>
                <w:gridSpan w:val="4"/>
                <w:shd w:val="clear" w:color="auto" w:fill="BDD6EE" w:themeFill="accent1" w:themeFillTint="66"/>
              </w:tcPr>
            </w:tcPrChange>
          </w:tcPr>
          <w:p w:rsidRPr="00C62C04" w:rsidR="00817F90" w:rsidP="6C636A78" w:rsidRDefault="6C636A78" w14:paraId="00EC5CDE" w14:textId="77777777" w14:noSpellErr="1">
            <w:pPr>
              <w:jc w:val="center"/>
              <w:rPr>
                <w:b w:val="1"/>
                <w:bCs w:val="1"/>
                <w:lang w:val="en-IE"/>
              </w:rPr>
            </w:pPr>
            <w:r w:rsidRPr="6C636A78">
              <w:rPr>
                <w:b w:val="1"/>
                <w:bCs w:val="1"/>
                <w:lang w:val="en-IE"/>
              </w:rPr>
              <w:t>Inputs</w:t>
            </w:r>
          </w:p>
        </w:tc>
      </w:tr>
      <w:tr w:rsidR="00817F90" w:rsidTr="6E4192E8" w14:paraId="115C0970" w14:textId="77777777">
        <w:tc>
          <w:tcPr>
            <w:tcW w:w="1911" w:type="dxa"/>
            <w:shd w:val="clear" w:color="auto" w:fill="DEEAF6" w:themeFill="accent1" w:themeFillTint="33"/>
            <w:tcMar/>
          </w:tcPr>
          <w:p w:rsidRPr="00C62C04" w:rsidR="00817F90" w:rsidP="6C636A78" w:rsidRDefault="6C636A78" w14:paraId="2B5FADF0"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10A096A9"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7BC091A4"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25A04AA3" w14:textId="77777777" w14:noSpellErr="1">
            <w:pPr>
              <w:jc w:val="center"/>
              <w:rPr>
                <w:b w:val="1"/>
                <w:bCs w:val="1"/>
                <w:lang w:val="en-IE"/>
              </w:rPr>
            </w:pPr>
            <w:r w:rsidRPr="6C636A78">
              <w:rPr>
                <w:b w:val="1"/>
                <w:bCs w:val="1"/>
                <w:lang w:val="en-IE"/>
              </w:rPr>
              <w:t>Comment</w:t>
            </w:r>
          </w:p>
        </w:tc>
      </w:tr>
      <w:tr w:rsidR="00817F90" w:rsidTr="6E4192E8" w14:paraId="3AC5F473" w14:textId="77777777">
        <w:tc>
          <w:tcPr>
            <w:tcW w:w="1911" w:type="dxa"/>
            <w:tcMar/>
          </w:tcPr>
          <w:p w:rsidR="00817F90" w:rsidP="00252BAA" w:rsidRDefault="00817F90" w14:paraId="12E2C656" w14:textId="77777777">
            <w:pPr>
              <w:rPr>
                <w:lang w:val="en-IE"/>
              </w:rPr>
            </w:pPr>
          </w:p>
        </w:tc>
        <w:tc>
          <w:tcPr>
            <w:tcW w:w="2353" w:type="dxa"/>
            <w:tcMar/>
          </w:tcPr>
          <w:p w:rsidR="00817F90" w:rsidP="00252BAA" w:rsidRDefault="00817F90" w14:paraId="20DF9102" w14:textId="77777777">
            <w:pPr>
              <w:rPr>
                <w:lang w:val="en-IE"/>
              </w:rPr>
            </w:pPr>
          </w:p>
        </w:tc>
        <w:tc>
          <w:tcPr>
            <w:tcW w:w="2218" w:type="dxa"/>
            <w:tcMar/>
          </w:tcPr>
          <w:p w:rsidR="00817F90" w:rsidP="00252BAA" w:rsidRDefault="00817F90" w14:paraId="3BCAC34F" w14:textId="77777777">
            <w:pPr>
              <w:rPr>
                <w:lang w:val="en-IE"/>
              </w:rPr>
            </w:pPr>
          </w:p>
        </w:tc>
        <w:tc>
          <w:tcPr>
            <w:tcW w:w="2534" w:type="dxa"/>
            <w:tcMar/>
          </w:tcPr>
          <w:p w:rsidR="00817F90" w:rsidP="00252BAA" w:rsidRDefault="00817F90" w14:paraId="6CB36F69" w14:textId="77777777">
            <w:pPr>
              <w:rPr>
                <w:lang w:val="en-IE"/>
              </w:rPr>
            </w:pPr>
          </w:p>
        </w:tc>
      </w:tr>
      <w:tr w:rsidR="00817F90" w:rsidTr="6E4192E8" w14:paraId="3A13B2FD" w14:textId="77777777">
        <w:tc>
          <w:tcPr>
            <w:tcW w:w="1911" w:type="dxa"/>
            <w:tcMar/>
          </w:tcPr>
          <w:p w:rsidR="00817F90" w:rsidP="00252BAA" w:rsidRDefault="00817F90" w14:paraId="573FA96E" w14:textId="77777777">
            <w:pPr>
              <w:rPr>
                <w:lang w:val="en-IE"/>
              </w:rPr>
            </w:pPr>
          </w:p>
        </w:tc>
        <w:tc>
          <w:tcPr>
            <w:tcW w:w="2353" w:type="dxa"/>
            <w:tcMar/>
          </w:tcPr>
          <w:p w:rsidR="00817F90" w:rsidP="00252BAA" w:rsidRDefault="00817F90" w14:paraId="4053D001" w14:textId="77777777">
            <w:pPr>
              <w:rPr>
                <w:lang w:val="en-IE"/>
              </w:rPr>
            </w:pPr>
          </w:p>
        </w:tc>
        <w:tc>
          <w:tcPr>
            <w:tcW w:w="2218" w:type="dxa"/>
            <w:tcMar/>
          </w:tcPr>
          <w:p w:rsidR="00817F90" w:rsidP="00252BAA" w:rsidRDefault="00817F90" w14:paraId="6A5F978B" w14:textId="77777777">
            <w:pPr>
              <w:rPr>
                <w:lang w:val="en-IE"/>
              </w:rPr>
            </w:pPr>
          </w:p>
        </w:tc>
        <w:tc>
          <w:tcPr>
            <w:tcW w:w="2534" w:type="dxa"/>
            <w:tcMar/>
          </w:tcPr>
          <w:p w:rsidR="00817F90" w:rsidP="00252BAA" w:rsidRDefault="00817F90" w14:paraId="70459FE3" w14:textId="77777777">
            <w:pPr>
              <w:rPr>
                <w:lang w:val="en-IE"/>
              </w:rPr>
            </w:pPr>
          </w:p>
        </w:tc>
      </w:tr>
      <w:tr w:rsidR="00817F90" w:rsidTr="6E4192E8" w14:paraId="41EAF760" w14:textId="77777777">
        <w:tc>
          <w:tcPr>
            <w:tcW w:w="1911" w:type="dxa"/>
            <w:tcMar/>
          </w:tcPr>
          <w:p w:rsidR="00817F90" w:rsidP="00252BAA" w:rsidRDefault="00817F90" w14:paraId="20C66090" w14:textId="77777777">
            <w:pPr>
              <w:rPr>
                <w:lang w:val="en-IE"/>
              </w:rPr>
            </w:pPr>
          </w:p>
        </w:tc>
        <w:tc>
          <w:tcPr>
            <w:tcW w:w="2353" w:type="dxa"/>
            <w:tcMar/>
          </w:tcPr>
          <w:p w:rsidR="00817F90" w:rsidP="00252BAA" w:rsidRDefault="00817F90" w14:paraId="7573472E" w14:textId="77777777">
            <w:pPr>
              <w:rPr>
                <w:lang w:val="en-IE"/>
              </w:rPr>
            </w:pPr>
          </w:p>
        </w:tc>
        <w:tc>
          <w:tcPr>
            <w:tcW w:w="2218" w:type="dxa"/>
            <w:tcMar/>
          </w:tcPr>
          <w:p w:rsidR="00817F90" w:rsidP="00252BAA" w:rsidRDefault="00817F90" w14:paraId="627EABDE" w14:textId="77777777">
            <w:pPr>
              <w:rPr>
                <w:lang w:val="en-IE"/>
              </w:rPr>
            </w:pPr>
          </w:p>
        </w:tc>
        <w:tc>
          <w:tcPr>
            <w:tcW w:w="2534" w:type="dxa"/>
            <w:tcMar/>
          </w:tcPr>
          <w:p w:rsidR="00817F90" w:rsidP="00252BAA" w:rsidRDefault="00817F90" w14:paraId="30943CBD" w14:textId="77777777">
            <w:pPr>
              <w:rPr>
                <w:lang w:val="en-IE"/>
              </w:rPr>
            </w:pPr>
          </w:p>
        </w:tc>
      </w:tr>
    </w:tbl>
    <w:p w:rsidR="00817F90" w:rsidP="00817F90" w:rsidRDefault="00817F90" w14:paraId="6E20FA1C"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51EF6335" w14:textId="77777777">
        <w:tc>
          <w:tcPr>
            <w:tcW w:w="9016" w:type="dxa"/>
            <w:gridSpan w:val="4"/>
            <w:shd w:val="clear" w:color="auto" w:fill="C9C9C9" w:themeFill="accent3" w:themeFillTint="99"/>
            <w:tcMar/>
            <w:tcPrChange w:author="Marcin Pilarczyk" w:date="2020-11-11T12:40:38.0181572" w:id="191862323">
              <w:tcPr>
                <w:tcW w:w="9016" w:type="dxa"/>
                <w:gridSpan w:val="4"/>
                <w:shd w:val="clear" w:color="auto" w:fill="C9C9C9" w:themeFill="accent3" w:themeFillTint="99"/>
              </w:tcPr>
            </w:tcPrChange>
          </w:tcPr>
          <w:p w:rsidRPr="00C62C04" w:rsidR="00817F90" w:rsidP="6C636A78" w:rsidRDefault="6C636A78" w14:paraId="0227F505" w14:textId="77777777" w14:noSpellErr="1">
            <w:pPr>
              <w:jc w:val="center"/>
              <w:rPr>
                <w:b w:val="1"/>
                <w:bCs w:val="1"/>
                <w:lang w:val="en-IE"/>
              </w:rPr>
            </w:pPr>
            <w:r w:rsidRPr="6C636A78">
              <w:rPr>
                <w:b w:val="1"/>
                <w:bCs w:val="1"/>
                <w:lang w:val="en-IE"/>
              </w:rPr>
              <w:t>Outputs</w:t>
            </w:r>
          </w:p>
        </w:tc>
      </w:tr>
      <w:tr w:rsidR="00817F90" w:rsidTr="6E4192E8" w14:paraId="20DF29F8" w14:textId="77777777">
        <w:tc>
          <w:tcPr>
            <w:tcW w:w="1911" w:type="dxa"/>
            <w:shd w:val="clear" w:color="auto" w:fill="DBDBDB" w:themeFill="accent3" w:themeFillTint="66"/>
            <w:tcMar/>
          </w:tcPr>
          <w:p w:rsidRPr="00C62C04" w:rsidR="00817F90" w:rsidP="6C636A78" w:rsidRDefault="6C636A78" w14:paraId="67BDD068"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77F102B0"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74012321"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6AAD994E" w14:textId="77777777" w14:noSpellErr="1">
            <w:pPr>
              <w:jc w:val="center"/>
              <w:rPr>
                <w:b w:val="1"/>
                <w:bCs w:val="1"/>
                <w:lang w:val="en-IE"/>
              </w:rPr>
            </w:pPr>
            <w:r w:rsidRPr="6C636A78">
              <w:rPr>
                <w:b w:val="1"/>
                <w:bCs w:val="1"/>
                <w:lang w:val="en-IE"/>
              </w:rPr>
              <w:t>Comment</w:t>
            </w:r>
          </w:p>
        </w:tc>
      </w:tr>
      <w:tr w:rsidR="00817F90" w:rsidTr="6E4192E8" w14:paraId="7DEC8044" w14:textId="77777777">
        <w:tc>
          <w:tcPr>
            <w:tcW w:w="1911" w:type="dxa"/>
            <w:tcMar/>
          </w:tcPr>
          <w:p w:rsidR="00817F90" w:rsidP="00252BAA" w:rsidRDefault="00817F90" w14:paraId="2C59C066" w14:textId="77777777">
            <w:pPr>
              <w:rPr>
                <w:lang w:val="en-IE"/>
              </w:rPr>
            </w:pPr>
          </w:p>
        </w:tc>
        <w:tc>
          <w:tcPr>
            <w:tcW w:w="2353" w:type="dxa"/>
            <w:tcMar/>
          </w:tcPr>
          <w:p w:rsidR="00817F90" w:rsidP="00252BAA" w:rsidRDefault="00817F90" w14:paraId="0A36D077" w14:textId="77777777">
            <w:pPr>
              <w:rPr>
                <w:lang w:val="en-IE"/>
              </w:rPr>
            </w:pPr>
          </w:p>
        </w:tc>
        <w:tc>
          <w:tcPr>
            <w:tcW w:w="2218" w:type="dxa"/>
            <w:tcMar/>
          </w:tcPr>
          <w:p w:rsidR="00817F90" w:rsidP="00252BAA" w:rsidRDefault="00817F90" w14:paraId="73E81CAD" w14:textId="77777777">
            <w:pPr>
              <w:rPr>
                <w:lang w:val="en-IE"/>
              </w:rPr>
            </w:pPr>
          </w:p>
        </w:tc>
        <w:tc>
          <w:tcPr>
            <w:tcW w:w="2534" w:type="dxa"/>
            <w:tcMar/>
          </w:tcPr>
          <w:p w:rsidR="00817F90" w:rsidP="00252BAA" w:rsidRDefault="00817F90" w14:paraId="2AA10293" w14:textId="77777777">
            <w:pPr>
              <w:rPr>
                <w:lang w:val="en-IE"/>
              </w:rPr>
            </w:pPr>
          </w:p>
        </w:tc>
      </w:tr>
      <w:tr w:rsidR="00817F90" w:rsidTr="6E4192E8" w14:paraId="1A9E2962" w14:textId="77777777">
        <w:tc>
          <w:tcPr>
            <w:tcW w:w="1911" w:type="dxa"/>
            <w:tcMar/>
          </w:tcPr>
          <w:p w:rsidR="00817F90" w:rsidP="00252BAA" w:rsidRDefault="00817F90" w14:paraId="750199C0" w14:textId="77777777">
            <w:pPr>
              <w:rPr>
                <w:lang w:val="en-IE"/>
              </w:rPr>
            </w:pPr>
          </w:p>
        </w:tc>
        <w:tc>
          <w:tcPr>
            <w:tcW w:w="2353" w:type="dxa"/>
            <w:tcMar/>
          </w:tcPr>
          <w:p w:rsidR="00817F90" w:rsidP="00252BAA" w:rsidRDefault="00817F90" w14:paraId="59744E10" w14:textId="77777777">
            <w:pPr>
              <w:rPr>
                <w:lang w:val="en-IE"/>
              </w:rPr>
            </w:pPr>
          </w:p>
        </w:tc>
        <w:tc>
          <w:tcPr>
            <w:tcW w:w="2218" w:type="dxa"/>
            <w:tcMar/>
          </w:tcPr>
          <w:p w:rsidR="00817F90" w:rsidP="00252BAA" w:rsidRDefault="00817F90" w14:paraId="5DE3AAA1" w14:textId="77777777">
            <w:pPr>
              <w:rPr>
                <w:lang w:val="en-IE"/>
              </w:rPr>
            </w:pPr>
          </w:p>
        </w:tc>
        <w:tc>
          <w:tcPr>
            <w:tcW w:w="2534" w:type="dxa"/>
            <w:tcMar/>
          </w:tcPr>
          <w:p w:rsidR="00817F90" w:rsidP="00252BAA" w:rsidRDefault="00817F90" w14:paraId="0215D522" w14:textId="77777777">
            <w:pPr>
              <w:rPr>
                <w:lang w:val="en-IE"/>
              </w:rPr>
            </w:pPr>
          </w:p>
        </w:tc>
      </w:tr>
      <w:tr w:rsidR="00817F90" w:rsidTr="6E4192E8" w14:paraId="68F34DD2" w14:textId="77777777">
        <w:tc>
          <w:tcPr>
            <w:tcW w:w="1911" w:type="dxa"/>
            <w:tcMar/>
          </w:tcPr>
          <w:p w:rsidR="00817F90" w:rsidP="00252BAA" w:rsidRDefault="00817F90" w14:paraId="40A658A4" w14:textId="77777777">
            <w:pPr>
              <w:rPr>
                <w:lang w:val="en-IE"/>
              </w:rPr>
            </w:pPr>
          </w:p>
        </w:tc>
        <w:tc>
          <w:tcPr>
            <w:tcW w:w="2353" w:type="dxa"/>
            <w:tcMar/>
          </w:tcPr>
          <w:p w:rsidR="00817F90" w:rsidP="00252BAA" w:rsidRDefault="00817F90" w14:paraId="48A3535C" w14:textId="77777777">
            <w:pPr>
              <w:rPr>
                <w:lang w:val="en-IE"/>
              </w:rPr>
            </w:pPr>
          </w:p>
        </w:tc>
        <w:tc>
          <w:tcPr>
            <w:tcW w:w="2218" w:type="dxa"/>
            <w:tcMar/>
          </w:tcPr>
          <w:p w:rsidR="00817F90" w:rsidP="00252BAA" w:rsidRDefault="00817F90" w14:paraId="3CC1CAB6" w14:textId="77777777">
            <w:pPr>
              <w:rPr>
                <w:lang w:val="en-IE"/>
              </w:rPr>
            </w:pPr>
          </w:p>
        </w:tc>
        <w:tc>
          <w:tcPr>
            <w:tcW w:w="2534" w:type="dxa"/>
            <w:tcMar/>
          </w:tcPr>
          <w:p w:rsidR="00817F90" w:rsidP="00252BAA" w:rsidRDefault="00817F90" w14:paraId="718A7D3C" w14:textId="77777777">
            <w:pPr>
              <w:rPr>
                <w:lang w:val="en-IE"/>
              </w:rPr>
            </w:pPr>
          </w:p>
        </w:tc>
      </w:tr>
    </w:tbl>
    <w:p w:rsidR="00817F90" w:rsidP="6C636A78" w:rsidRDefault="6C636A78" w14:paraId="35DBD3C4" w14:textId="788B6467" w14:noSpellErr="1">
      <w:pPr>
        <w:pStyle w:val="Heading2"/>
        <w:numPr>
          <w:ilvl w:val="1"/>
          <w:numId w:val="4"/>
        </w:numPr>
        <w:rPr>
          <w:lang w:val="en-IE"/>
        </w:rPr>
      </w:pPr>
      <w:bookmarkStart w:name="_Toc55481650" w:id="82"/>
      <w:r w:rsidRPr="6C636A78">
        <w:rPr>
          <w:lang w:val="en-IE"/>
        </w:rPr>
        <w:t>Electrolyser – long-term analysis</w:t>
      </w:r>
      <w:bookmarkEnd w:id="82"/>
    </w:p>
    <w:tbl>
      <w:tblPr>
        <w:tblStyle w:val="TableGrid"/>
        <w:tblW w:w="0" w:type="auto"/>
        <w:tblLook w:val="04A0" w:firstRow="1" w:lastRow="0" w:firstColumn="1" w:lastColumn="0" w:noHBand="0" w:noVBand="1"/>
      </w:tblPr>
      <w:tblGrid>
        <w:gridCol w:w="1911"/>
        <w:gridCol w:w="2353"/>
        <w:gridCol w:w="2218"/>
        <w:gridCol w:w="2534"/>
      </w:tblGrid>
      <w:tr w:rsidR="00817F90" w:rsidTr="6E4192E8" w14:paraId="3B91C1D4" w14:textId="77777777">
        <w:tc>
          <w:tcPr>
            <w:tcW w:w="9016" w:type="dxa"/>
            <w:gridSpan w:val="4"/>
            <w:shd w:val="clear" w:color="auto" w:fill="BDD6EE" w:themeFill="accent1" w:themeFillTint="66"/>
            <w:tcMar/>
            <w:tcPrChange w:author="Marcin Pilarczyk" w:date="2020-11-11T12:40:38.0181572" w:id="1256848620">
              <w:tcPr>
                <w:tcW w:w="9016" w:type="dxa"/>
                <w:gridSpan w:val="4"/>
                <w:shd w:val="clear" w:color="auto" w:fill="BDD6EE" w:themeFill="accent1" w:themeFillTint="66"/>
              </w:tcPr>
            </w:tcPrChange>
          </w:tcPr>
          <w:p w:rsidRPr="00C62C04" w:rsidR="00817F90" w:rsidP="6C636A78" w:rsidRDefault="6C636A78" w14:paraId="4D57C79D" w14:textId="77777777" w14:noSpellErr="1">
            <w:pPr>
              <w:jc w:val="center"/>
              <w:rPr>
                <w:b w:val="1"/>
                <w:bCs w:val="1"/>
                <w:lang w:val="en-IE"/>
              </w:rPr>
            </w:pPr>
            <w:r w:rsidRPr="6C636A78">
              <w:rPr>
                <w:b w:val="1"/>
                <w:bCs w:val="1"/>
                <w:lang w:val="en-IE"/>
              </w:rPr>
              <w:t>Inputs</w:t>
            </w:r>
          </w:p>
        </w:tc>
      </w:tr>
      <w:tr w:rsidR="00817F90" w:rsidTr="6E4192E8" w14:paraId="0CBE06D7" w14:textId="77777777">
        <w:tc>
          <w:tcPr>
            <w:tcW w:w="1911" w:type="dxa"/>
            <w:shd w:val="clear" w:color="auto" w:fill="DEEAF6" w:themeFill="accent1" w:themeFillTint="33"/>
            <w:tcMar/>
          </w:tcPr>
          <w:p w:rsidRPr="00C62C04" w:rsidR="00817F90" w:rsidP="6C636A78" w:rsidRDefault="6C636A78" w14:paraId="61C5BC27"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79D011B6"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3E446263"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607F3FC3" w14:textId="77777777" w14:noSpellErr="1">
            <w:pPr>
              <w:jc w:val="center"/>
              <w:rPr>
                <w:b w:val="1"/>
                <w:bCs w:val="1"/>
                <w:lang w:val="en-IE"/>
              </w:rPr>
            </w:pPr>
            <w:r w:rsidRPr="6C636A78">
              <w:rPr>
                <w:b w:val="1"/>
                <w:bCs w:val="1"/>
                <w:lang w:val="en-IE"/>
              </w:rPr>
              <w:t>Comment</w:t>
            </w:r>
          </w:p>
        </w:tc>
      </w:tr>
      <w:tr w:rsidR="00817F90" w:rsidTr="6E4192E8" w14:paraId="73F1BC51" w14:textId="77777777">
        <w:tc>
          <w:tcPr>
            <w:tcW w:w="1911" w:type="dxa"/>
            <w:tcMar/>
          </w:tcPr>
          <w:p w:rsidR="00817F90" w:rsidP="6C636A78" w:rsidRDefault="6C636A78" w14:paraId="71192844" w14:textId="77777777" w14:noSpellErr="1">
            <w:pPr>
              <w:rPr>
                <w:lang w:val="en-IE"/>
              </w:rPr>
            </w:pPr>
            <w:r w:rsidRPr="6C636A78">
              <w:rPr>
                <w:lang w:val="en-IE"/>
              </w:rPr>
              <w:t>Power – Pt</w:t>
            </w:r>
          </w:p>
        </w:tc>
        <w:tc>
          <w:tcPr>
            <w:tcW w:w="2353" w:type="dxa"/>
            <w:tcMar/>
          </w:tcPr>
          <w:p w:rsidR="00817F90" w:rsidP="6C636A78" w:rsidRDefault="6C636A78" w14:paraId="6D2AA173" w14:textId="77777777" w14:noSpellErr="1">
            <w:pPr>
              <w:rPr>
                <w:lang w:val="en-IE"/>
              </w:rPr>
            </w:pPr>
            <w:r w:rsidRPr="6C636A78">
              <w:rPr>
                <w:lang w:val="en-IE"/>
              </w:rPr>
              <w:t>kW</w:t>
            </w:r>
          </w:p>
        </w:tc>
        <w:tc>
          <w:tcPr>
            <w:tcW w:w="2218" w:type="dxa"/>
            <w:tcMar/>
          </w:tcPr>
          <w:p w:rsidR="00817F90" w:rsidP="6C636A78" w:rsidRDefault="6C636A78" w14:paraId="1780B696" w14:textId="77777777" w14:noSpellErr="1">
            <w:pPr>
              <w:rPr>
                <w:lang w:val="en-IE"/>
              </w:rPr>
            </w:pPr>
            <w:r w:rsidRPr="6C636A78">
              <w:rPr>
                <w:lang w:val="en-IE"/>
              </w:rPr>
              <w:t>Power demand</w:t>
            </w:r>
          </w:p>
        </w:tc>
        <w:tc>
          <w:tcPr>
            <w:tcW w:w="2534" w:type="dxa"/>
            <w:tcMar/>
          </w:tcPr>
          <w:p w:rsidR="00817F90" w:rsidP="00252BAA" w:rsidRDefault="00817F90" w14:paraId="3FE94B12" w14:textId="77777777">
            <w:pPr>
              <w:rPr>
                <w:lang w:val="en-IE"/>
              </w:rPr>
            </w:pPr>
          </w:p>
        </w:tc>
      </w:tr>
      <w:tr w:rsidR="00817F90" w:rsidTr="6E4192E8" w14:paraId="4D8041D0" w14:textId="77777777">
        <w:tc>
          <w:tcPr>
            <w:tcW w:w="1911" w:type="dxa"/>
            <w:tcMar/>
          </w:tcPr>
          <w:p w:rsidR="00817F90" w:rsidP="6C636A78" w:rsidRDefault="6C636A78" w14:paraId="1BD253E8" w14:textId="77777777" w14:noSpellErr="1">
            <w:pPr>
              <w:rPr>
                <w:lang w:val="en-IE"/>
              </w:rPr>
            </w:pPr>
            <w:r w:rsidRPr="6C636A78">
              <w:rPr>
                <w:lang w:val="en-IE"/>
              </w:rPr>
              <w:t>Heat – Qt</w:t>
            </w:r>
          </w:p>
        </w:tc>
        <w:tc>
          <w:tcPr>
            <w:tcW w:w="2353" w:type="dxa"/>
            <w:tcMar/>
          </w:tcPr>
          <w:p w:rsidR="00817F90" w:rsidP="6C636A78" w:rsidRDefault="6C636A78" w14:paraId="6EE9B515" w14:textId="77777777" w14:noSpellErr="1">
            <w:pPr>
              <w:rPr>
                <w:lang w:val="en-IE"/>
              </w:rPr>
            </w:pPr>
            <w:r w:rsidRPr="6C636A78">
              <w:rPr>
                <w:lang w:val="en-IE"/>
              </w:rPr>
              <w:t>kW</w:t>
            </w:r>
          </w:p>
        </w:tc>
        <w:tc>
          <w:tcPr>
            <w:tcW w:w="2218" w:type="dxa"/>
            <w:tcMar/>
          </w:tcPr>
          <w:p w:rsidR="00817F90" w:rsidP="6C636A78" w:rsidRDefault="6C636A78" w14:paraId="16D4E39D" w14:textId="77777777" w14:noSpellErr="1">
            <w:pPr>
              <w:rPr>
                <w:lang w:val="en-IE"/>
              </w:rPr>
            </w:pPr>
            <w:r w:rsidRPr="6C636A78">
              <w:rPr>
                <w:lang w:val="en-IE"/>
              </w:rPr>
              <w:t>Heat demand</w:t>
            </w:r>
          </w:p>
        </w:tc>
        <w:tc>
          <w:tcPr>
            <w:tcW w:w="2534" w:type="dxa"/>
            <w:tcMar/>
          </w:tcPr>
          <w:p w:rsidR="00817F90" w:rsidP="00252BAA" w:rsidRDefault="00817F90" w14:paraId="002CB09E" w14:textId="77777777">
            <w:pPr>
              <w:rPr>
                <w:lang w:val="en-IE"/>
              </w:rPr>
            </w:pPr>
          </w:p>
        </w:tc>
      </w:tr>
      <w:tr w:rsidR="00817F90" w:rsidTr="6E4192E8" w14:paraId="51BCF31E" w14:textId="77777777">
        <w:tc>
          <w:tcPr>
            <w:tcW w:w="1911" w:type="dxa"/>
            <w:tcMar/>
          </w:tcPr>
          <w:p w:rsidR="00817F90" w:rsidP="00252BAA" w:rsidRDefault="00817F90" w14:paraId="4C69AD0B" w14:textId="77777777">
            <w:pPr>
              <w:rPr>
                <w:lang w:val="en-IE"/>
              </w:rPr>
            </w:pPr>
          </w:p>
        </w:tc>
        <w:tc>
          <w:tcPr>
            <w:tcW w:w="2353" w:type="dxa"/>
            <w:tcMar/>
          </w:tcPr>
          <w:p w:rsidR="00817F90" w:rsidP="00252BAA" w:rsidRDefault="00817F90" w14:paraId="0D20571D" w14:textId="77777777">
            <w:pPr>
              <w:rPr>
                <w:lang w:val="en-IE"/>
              </w:rPr>
            </w:pPr>
          </w:p>
        </w:tc>
        <w:tc>
          <w:tcPr>
            <w:tcW w:w="2218" w:type="dxa"/>
            <w:tcMar/>
          </w:tcPr>
          <w:p w:rsidR="00817F90" w:rsidP="00252BAA" w:rsidRDefault="00817F90" w14:paraId="2CBABE64" w14:textId="77777777">
            <w:pPr>
              <w:rPr>
                <w:lang w:val="en-IE"/>
              </w:rPr>
            </w:pPr>
          </w:p>
        </w:tc>
        <w:tc>
          <w:tcPr>
            <w:tcW w:w="2534" w:type="dxa"/>
            <w:tcMar/>
          </w:tcPr>
          <w:p w:rsidR="00817F90" w:rsidP="00252BAA" w:rsidRDefault="00817F90" w14:paraId="1326C76A" w14:textId="77777777">
            <w:pPr>
              <w:rPr>
                <w:lang w:val="en-IE"/>
              </w:rPr>
            </w:pPr>
          </w:p>
        </w:tc>
      </w:tr>
    </w:tbl>
    <w:p w:rsidR="00817F90" w:rsidP="00817F90" w:rsidRDefault="00817F90" w14:paraId="58C795EC"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5C7A5197" w14:textId="77777777">
        <w:tc>
          <w:tcPr>
            <w:tcW w:w="9016" w:type="dxa"/>
            <w:gridSpan w:val="4"/>
            <w:shd w:val="clear" w:color="auto" w:fill="C9C9C9" w:themeFill="accent3" w:themeFillTint="99"/>
            <w:tcMar/>
            <w:tcPrChange w:author="Marcin Pilarczyk" w:date="2020-11-11T12:40:38.0181572" w:id="1888373628">
              <w:tcPr>
                <w:tcW w:w="9016" w:type="dxa"/>
                <w:gridSpan w:val="4"/>
                <w:shd w:val="clear" w:color="auto" w:fill="C9C9C9" w:themeFill="accent3" w:themeFillTint="99"/>
              </w:tcPr>
            </w:tcPrChange>
          </w:tcPr>
          <w:p w:rsidRPr="00C62C04" w:rsidR="00817F90" w:rsidP="6C636A78" w:rsidRDefault="6C636A78" w14:paraId="7BCF5845" w14:textId="77777777" w14:noSpellErr="1">
            <w:pPr>
              <w:jc w:val="center"/>
              <w:rPr>
                <w:b w:val="1"/>
                <w:bCs w:val="1"/>
                <w:lang w:val="en-IE"/>
              </w:rPr>
            </w:pPr>
            <w:r w:rsidRPr="6C636A78">
              <w:rPr>
                <w:b w:val="1"/>
                <w:bCs w:val="1"/>
                <w:lang w:val="en-IE"/>
              </w:rPr>
              <w:t>Outputs</w:t>
            </w:r>
          </w:p>
        </w:tc>
      </w:tr>
      <w:tr w:rsidR="00817F90" w:rsidTr="6E4192E8" w14:paraId="0457CCBA" w14:textId="77777777">
        <w:tc>
          <w:tcPr>
            <w:tcW w:w="1911" w:type="dxa"/>
            <w:shd w:val="clear" w:color="auto" w:fill="DBDBDB" w:themeFill="accent3" w:themeFillTint="66"/>
            <w:tcMar/>
          </w:tcPr>
          <w:p w:rsidRPr="00C62C04" w:rsidR="00817F90" w:rsidP="6C636A78" w:rsidRDefault="6C636A78" w14:paraId="5B98F7E1"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166A4D68"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07283A05"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2D467DE0" w14:textId="77777777" w14:noSpellErr="1">
            <w:pPr>
              <w:jc w:val="center"/>
              <w:rPr>
                <w:b w:val="1"/>
                <w:bCs w:val="1"/>
                <w:lang w:val="en-IE"/>
              </w:rPr>
            </w:pPr>
            <w:r w:rsidRPr="6C636A78">
              <w:rPr>
                <w:b w:val="1"/>
                <w:bCs w:val="1"/>
                <w:lang w:val="en-IE"/>
              </w:rPr>
              <w:t>Comment</w:t>
            </w:r>
          </w:p>
        </w:tc>
      </w:tr>
      <w:tr w:rsidR="00817F90" w:rsidTr="6E4192E8" w14:paraId="4EF3AD47" w14:textId="77777777">
        <w:tc>
          <w:tcPr>
            <w:tcW w:w="1911" w:type="dxa"/>
            <w:tcMar/>
          </w:tcPr>
          <w:p w:rsidR="00817F90" w:rsidP="00252BAA" w:rsidRDefault="00817F90" w14:paraId="3755A096" w14:textId="77777777">
            <w:pPr>
              <w:rPr>
                <w:lang w:val="en-IE"/>
              </w:rPr>
            </w:pPr>
          </w:p>
        </w:tc>
        <w:tc>
          <w:tcPr>
            <w:tcW w:w="2353" w:type="dxa"/>
            <w:tcMar/>
          </w:tcPr>
          <w:p w:rsidR="00817F90" w:rsidP="00252BAA" w:rsidRDefault="00817F90" w14:paraId="6AFE69FD" w14:textId="77777777">
            <w:pPr>
              <w:rPr>
                <w:lang w:val="en-IE"/>
              </w:rPr>
            </w:pPr>
          </w:p>
        </w:tc>
        <w:tc>
          <w:tcPr>
            <w:tcW w:w="2218" w:type="dxa"/>
            <w:tcMar/>
          </w:tcPr>
          <w:p w:rsidR="00817F90" w:rsidP="00252BAA" w:rsidRDefault="00817F90" w14:paraId="3D350466" w14:textId="77777777">
            <w:pPr>
              <w:rPr>
                <w:lang w:val="en-IE"/>
              </w:rPr>
            </w:pPr>
          </w:p>
        </w:tc>
        <w:tc>
          <w:tcPr>
            <w:tcW w:w="2534" w:type="dxa"/>
            <w:tcMar/>
          </w:tcPr>
          <w:p w:rsidR="00817F90" w:rsidP="00252BAA" w:rsidRDefault="00817F90" w14:paraId="35F68FB4" w14:textId="77777777">
            <w:pPr>
              <w:rPr>
                <w:lang w:val="en-IE"/>
              </w:rPr>
            </w:pPr>
          </w:p>
        </w:tc>
      </w:tr>
      <w:tr w:rsidR="00817F90" w:rsidTr="6E4192E8" w14:paraId="04B2C5C9" w14:textId="77777777">
        <w:tc>
          <w:tcPr>
            <w:tcW w:w="1911" w:type="dxa"/>
            <w:tcMar/>
          </w:tcPr>
          <w:p w:rsidR="00817F90" w:rsidP="00252BAA" w:rsidRDefault="00817F90" w14:paraId="754B622B" w14:textId="77777777">
            <w:pPr>
              <w:rPr>
                <w:lang w:val="en-IE"/>
              </w:rPr>
            </w:pPr>
          </w:p>
        </w:tc>
        <w:tc>
          <w:tcPr>
            <w:tcW w:w="2353" w:type="dxa"/>
            <w:tcMar/>
          </w:tcPr>
          <w:p w:rsidR="00817F90" w:rsidP="00252BAA" w:rsidRDefault="00817F90" w14:paraId="6802029B" w14:textId="77777777">
            <w:pPr>
              <w:rPr>
                <w:lang w:val="en-IE"/>
              </w:rPr>
            </w:pPr>
          </w:p>
        </w:tc>
        <w:tc>
          <w:tcPr>
            <w:tcW w:w="2218" w:type="dxa"/>
            <w:tcMar/>
          </w:tcPr>
          <w:p w:rsidR="00817F90" w:rsidP="00252BAA" w:rsidRDefault="00817F90" w14:paraId="302ADF3C" w14:textId="77777777">
            <w:pPr>
              <w:rPr>
                <w:lang w:val="en-IE"/>
              </w:rPr>
            </w:pPr>
          </w:p>
        </w:tc>
        <w:tc>
          <w:tcPr>
            <w:tcW w:w="2534" w:type="dxa"/>
            <w:tcMar/>
          </w:tcPr>
          <w:p w:rsidR="00817F90" w:rsidP="00252BAA" w:rsidRDefault="00817F90" w14:paraId="77C2BBFD" w14:textId="77777777">
            <w:pPr>
              <w:rPr>
                <w:lang w:val="en-IE"/>
              </w:rPr>
            </w:pPr>
          </w:p>
        </w:tc>
      </w:tr>
      <w:tr w:rsidR="00817F90" w:rsidTr="6E4192E8" w14:paraId="0CAA8A3C" w14:textId="77777777">
        <w:tc>
          <w:tcPr>
            <w:tcW w:w="1911" w:type="dxa"/>
            <w:tcMar/>
          </w:tcPr>
          <w:p w:rsidR="00817F90" w:rsidP="00252BAA" w:rsidRDefault="00817F90" w14:paraId="595A60A6" w14:textId="77777777">
            <w:pPr>
              <w:rPr>
                <w:lang w:val="en-IE"/>
              </w:rPr>
            </w:pPr>
          </w:p>
        </w:tc>
        <w:tc>
          <w:tcPr>
            <w:tcW w:w="2353" w:type="dxa"/>
            <w:tcMar/>
          </w:tcPr>
          <w:p w:rsidR="00817F90" w:rsidP="00252BAA" w:rsidRDefault="00817F90" w14:paraId="7B3A95B8" w14:textId="77777777">
            <w:pPr>
              <w:rPr>
                <w:lang w:val="en-IE"/>
              </w:rPr>
            </w:pPr>
          </w:p>
        </w:tc>
        <w:tc>
          <w:tcPr>
            <w:tcW w:w="2218" w:type="dxa"/>
            <w:tcMar/>
          </w:tcPr>
          <w:p w:rsidR="00817F90" w:rsidP="00252BAA" w:rsidRDefault="00817F90" w14:paraId="118EB6BF" w14:textId="77777777">
            <w:pPr>
              <w:rPr>
                <w:lang w:val="en-IE"/>
              </w:rPr>
            </w:pPr>
          </w:p>
        </w:tc>
        <w:tc>
          <w:tcPr>
            <w:tcW w:w="2534" w:type="dxa"/>
            <w:tcMar/>
          </w:tcPr>
          <w:p w:rsidR="00817F90" w:rsidP="00252BAA" w:rsidRDefault="00817F90" w14:paraId="2B057D74" w14:textId="77777777">
            <w:pPr>
              <w:rPr>
                <w:lang w:val="en-IE"/>
              </w:rPr>
            </w:pPr>
          </w:p>
        </w:tc>
      </w:tr>
    </w:tbl>
    <w:p w:rsidR="00817F90" w:rsidP="00817F90" w:rsidRDefault="00817F90" w14:paraId="0585D107" w14:textId="77777777">
      <w:pPr>
        <w:rPr>
          <w:lang w:val="en-IE"/>
        </w:rPr>
      </w:pPr>
    </w:p>
    <w:p w:rsidR="00817F90" w:rsidP="6C636A78" w:rsidRDefault="6C636A78" w14:paraId="79B0B9FA" w14:textId="6FAB688D" w14:noSpellErr="1">
      <w:pPr>
        <w:pStyle w:val="Heading2"/>
        <w:numPr>
          <w:ilvl w:val="1"/>
          <w:numId w:val="4"/>
        </w:numPr>
        <w:rPr>
          <w:lang w:val="en-IE"/>
        </w:rPr>
      </w:pPr>
      <w:bookmarkStart w:name="_Toc55481651" w:id="83"/>
      <w:r w:rsidRPr="6C636A78">
        <w:rPr>
          <w:lang w:val="en-IE"/>
        </w:rPr>
        <w:t>Electrolyser – short-term analysis</w:t>
      </w:r>
      <w:bookmarkEnd w:id="83"/>
    </w:p>
    <w:tbl>
      <w:tblPr>
        <w:tblStyle w:val="TableGrid"/>
        <w:tblW w:w="0" w:type="auto"/>
        <w:tblLook w:val="04A0" w:firstRow="1" w:lastRow="0" w:firstColumn="1" w:lastColumn="0" w:noHBand="0" w:noVBand="1"/>
      </w:tblPr>
      <w:tblGrid>
        <w:gridCol w:w="1911"/>
        <w:gridCol w:w="2353"/>
        <w:gridCol w:w="2218"/>
        <w:gridCol w:w="2534"/>
      </w:tblGrid>
      <w:tr w:rsidR="00817F90" w:rsidTr="6E4192E8" w14:paraId="0699A5F7" w14:textId="77777777">
        <w:tc>
          <w:tcPr>
            <w:tcW w:w="9016" w:type="dxa"/>
            <w:gridSpan w:val="4"/>
            <w:shd w:val="clear" w:color="auto" w:fill="BDD6EE" w:themeFill="accent1" w:themeFillTint="66"/>
            <w:tcMar/>
            <w:tcPrChange w:author="Marcin Pilarczyk" w:date="2020-11-11T12:40:38.0181572" w:id="1374065986">
              <w:tcPr>
                <w:tcW w:w="9016" w:type="dxa"/>
                <w:gridSpan w:val="4"/>
                <w:shd w:val="clear" w:color="auto" w:fill="BDD6EE" w:themeFill="accent1" w:themeFillTint="66"/>
              </w:tcPr>
            </w:tcPrChange>
          </w:tcPr>
          <w:p w:rsidRPr="00C62C04" w:rsidR="00817F90" w:rsidP="6C636A78" w:rsidRDefault="6C636A78" w14:paraId="0BDBB41E" w14:textId="77777777" w14:noSpellErr="1">
            <w:pPr>
              <w:jc w:val="center"/>
              <w:rPr>
                <w:b w:val="1"/>
                <w:bCs w:val="1"/>
                <w:lang w:val="en-IE"/>
              </w:rPr>
            </w:pPr>
            <w:r w:rsidRPr="6C636A78">
              <w:rPr>
                <w:b w:val="1"/>
                <w:bCs w:val="1"/>
                <w:lang w:val="en-IE"/>
              </w:rPr>
              <w:t>Inputs</w:t>
            </w:r>
          </w:p>
        </w:tc>
      </w:tr>
      <w:tr w:rsidR="00817F90" w:rsidTr="6E4192E8" w14:paraId="2C51086C" w14:textId="77777777">
        <w:tc>
          <w:tcPr>
            <w:tcW w:w="1911" w:type="dxa"/>
            <w:shd w:val="clear" w:color="auto" w:fill="DEEAF6" w:themeFill="accent1" w:themeFillTint="33"/>
            <w:tcMar/>
          </w:tcPr>
          <w:p w:rsidRPr="00C62C04" w:rsidR="00817F90" w:rsidP="6C636A78" w:rsidRDefault="6C636A78" w14:paraId="4F8097A5" w14:textId="77777777" w14:noSpellErr="1">
            <w:pPr>
              <w:jc w:val="center"/>
              <w:rPr>
                <w:b w:val="1"/>
                <w:bCs w:val="1"/>
                <w:lang w:val="en-IE"/>
              </w:rPr>
            </w:pPr>
            <w:r w:rsidRPr="6C636A78">
              <w:rPr>
                <w:b w:val="1"/>
                <w:bCs w:val="1"/>
                <w:lang w:val="en-IE"/>
              </w:rPr>
              <w:t>Parameter</w:t>
            </w:r>
          </w:p>
        </w:tc>
        <w:tc>
          <w:tcPr>
            <w:tcW w:w="2353" w:type="dxa"/>
            <w:shd w:val="clear" w:color="auto" w:fill="DEEAF6" w:themeFill="accent1" w:themeFillTint="33"/>
            <w:tcMar/>
          </w:tcPr>
          <w:p w:rsidRPr="00C62C04" w:rsidR="00817F90" w:rsidP="6C636A78" w:rsidRDefault="6C636A78" w14:paraId="13468783" w14:textId="77777777" w14:noSpellErr="1">
            <w:pPr>
              <w:jc w:val="center"/>
              <w:rPr>
                <w:b w:val="1"/>
                <w:bCs w:val="1"/>
                <w:lang w:val="en-IE"/>
              </w:rPr>
            </w:pPr>
            <w:r w:rsidRPr="6C636A78">
              <w:rPr>
                <w:b w:val="1"/>
                <w:bCs w:val="1"/>
                <w:lang w:val="en-IE"/>
              </w:rPr>
              <w:t>Unit</w:t>
            </w:r>
          </w:p>
        </w:tc>
        <w:tc>
          <w:tcPr>
            <w:tcW w:w="2218" w:type="dxa"/>
            <w:shd w:val="clear" w:color="auto" w:fill="DEEAF6" w:themeFill="accent1" w:themeFillTint="33"/>
            <w:tcMar/>
          </w:tcPr>
          <w:p w:rsidRPr="00C62C04" w:rsidR="00817F90" w:rsidP="6C636A78" w:rsidRDefault="6C636A78" w14:paraId="13C955A7" w14:textId="77777777" w14:noSpellErr="1">
            <w:pPr>
              <w:jc w:val="center"/>
              <w:rPr>
                <w:b w:val="1"/>
                <w:bCs w:val="1"/>
                <w:lang w:val="en-IE"/>
              </w:rPr>
            </w:pPr>
            <w:r w:rsidRPr="6C636A78">
              <w:rPr>
                <w:b w:val="1"/>
                <w:bCs w:val="1"/>
                <w:lang w:val="en-IE"/>
              </w:rPr>
              <w:t>Source</w:t>
            </w:r>
          </w:p>
        </w:tc>
        <w:tc>
          <w:tcPr>
            <w:tcW w:w="2534" w:type="dxa"/>
            <w:shd w:val="clear" w:color="auto" w:fill="DEEAF6" w:themeFill="accent1" w:themeFillTint="33"/>
            <w:tcMar/>
          </w:tcPr>
          <w:p w:rsidRPr="00C62C04" w:rsidR="00817F90" w:rsidP="6C636A78" w:rsidRDefault="6C636A78" w14:paraId="2DE7AFD3" w14:textId="77777777" w14:noSpellErr="1">
            <w:pPr>
              <w:jc w:val="center"/>
              <w:rPr>
                <w:b w:val="1"/>
                <w:bCs w:val="1"/>
                <w:lang w:val="en-IE"/>
              </w:rPr>
            </w:pPr>
            <w:r w:rsidRPr="6C636A78">
              <w:rPr>
                <w:b w:val="1"/>
                <w:bCs w:val="1"/>
                <w:lang w:val="en-IE"/>
              </w:rPr>
              <w:t>Comment</w:t>
            </w:r>
          </w:p>
        </w:tc>
      </w:tr>
      <w:tr w:rsidR="00817F90" w:rsidTr="6E4192E8" w14:paraId="1E17697E" w14:textId="77777777">
        <w:tc>
          <w:tcPr>
            <w:tcW w:w="1911" w:type="dxa"/>
            <w:tcMar/>
          </w:tcPr>
          <w:p w:rsidR="00817F90" w:rsidP="00252BAA" w:rsidRDefault="00817F90" w14:paraId="3BBCD7C0" w14:textId="77777777">
            <w:pPr>
              <w:rPr>
                <w:lang w:val="en-IE"/>
              </w:rPr>
            </w:pPr>
          </w:p>
        </w:tc>
        <w:tc>
          <w:tcPr>
            <w:tcW w:w="2353" w:type="dxa"/>
            <w:tcMar/>
          </w:tcPr>
          <w:p w:rsidR="00817F90" w:rsidP="00252BAA" w:rsidRDefault="00817F90" w14:paraId="56ADA349" w14:textId="77777777">
            <w:pPr>
              <w:rPr>
                <w:lang w:val="en-IE"/>
              </w:rPr>
            </w:pPr>
          </w:p>
        </w:tc>
        <w:tc>
          <w:tcPr>
            <w:tcW w:w="2218" w:type="dxa"/>
            <w:tcMar/>
          </w:tcPr>
          <w:p w:rsidR="00817F90" w:rsidP="00252BAA" w:rsidRDefault="00817F90" w14:paraId="5E5E0CBF" w14:textId="77777777">
            <w:pPr>
              <w:rPr>
                <w:lang w:val="en-IE"/>
              </w:rPr>
            </w:pPr>
          </w:p>
        </w:tc>
        <w:tc>
          <w:tcPr>
            <w:tcW w:w="2534" w:type="dxa"/>
            <w:tcMar/>
          </w:tcPr>
          <w:p w:rsidR="00817F90" w:rsidP="00252BAA" w:rsidRDefault="00817F90" w14:paraId="591BE46F" w14:textId="77777777">
            <w:pPr>
              <w:rPr>
                <w:lang w:val="en-IE"/>
              </w:rPr>
            </w:pPr>
          </w:p>
        </w:tc>
      </w:tr>
      <w:tr w:rsidR="00817F90" w:rsidTr="6E4192E8" w14:paraId="18D2D290" w14:textId="77777777">
        <w:tc>
          <w:tcPr>
            <w:tcW w:w="1911" w:type="dxa"/>
            <w:tcMar/>
          </w:tcPr>
          <w:p w:rsidR="00817F90" w:rsidP="00252BAA" w:rsidRDefault="00817F90" w14:paraId="0336C139" w14:textId="77777777">
            <w:pPr>
              <w:rPr>
                <w:lang w:val="en-IE"/>
              </w:rPr>
            </w:pPr>
          </w:p>
        </w:tc>
        <w:tc>
          <w:tcPr>
            <w:tcW w:w="2353" w:type="dxa"/>
            <w:tcMar/>
          </w:tcPr>
          <w:p w:rsidR="00817F90" w:rsidP="00252BAA" w:rsidRDefault="00817F90" w14:paraId="669F4EE4" w14:textId="77777777">
            <w:pPr>
              <w:rPr>
                <w:lang w:val="en-IE"/>
              </w:rPr>
            </w:pPr>
          </w:p>
        </w:tc>
        <w:tc>
          <w:tcPr>
            <w:tcW w:w="2218" w:type="dxa"/>
            <w:tcMar/>
          </w:tcPr>
          <w:p w:rsidR="00817F90" w:rsidP="00252BAA" w:rsidRDefault="00817F90" w14:paraId="08A280F6" w14:textId="77777777">
            <w:pPr>
              <w:rPr>
                <w:lang w:val="en-IE"/>
              </w:rPr>
            </w:pPr>
          </w:p>
        </w:tc>
        <w:tc>
          <w:tcPr>
            <w:tcW w:w="2534" w:type="dxa"/>
            <w:tcMar/>
          </w:tcPr>
          <w:p w:rsidR="00817F90" w:rsidP="00252BAA" w:rsidRDefault="00817F90" w14:paraId="5D3A18B5" w14:textId="77777777">
            <w:pPr>
              <w:rPr>
                <w:lang w:val="en-IE"/>
              </w:rPr>
            </w:pPr>
          </w:p>
        </w:tc>
      </w:tr>
      <w:tr w:rsidR="00817F90" w:rsidTr="6E4192E8" w14:paraId="3E2F6773" w14:textId="77777777">
        <w:tc>
          <w:tcPr>
            <w:tcW w:w="1911" w:type="dxa"/>
            <w:tcMar/>
          </w:tcPr>
          <w:p w:rsidR="00817F90" w:rsidP="00252BAA" w:rsidRDefault="00817F90" w14:paraId="6AE4ACFC" w14:textId="77777777">
            <w:pPr>
              <w:rPr>
                <w:lang w:val="en-IE"/>
              </w:rPr>
            </w:pPr>
          </w:p>
        </w:tc>
        <w:tc>
          <w:tcPr>
            <w:tcW w:w="2353" w:type="dxa"/>
            <w:tcMar/>
          </w:tcPr>
          <w:p w:rsidR="00817F90" w:rsidP="00252BAA" w:rsidRDefault="00817F90" w14:paraId="61CD351C" w14:textId="77777777">
            <w:pPr>
              <w:rPr>
                <w:lang w:val="en-IE"/>
              </w:rPr>
            </w:pPr>
          </w:p>
        </w:tc>
        <w:tc>
          <w:tcPr>
            <w:tcW w:w="2218" w:type="dxa"/>
            <w:tcMar/>
          </w:tcPr>
          <w:p w:rsidR="00817F90" w:rsidP="00252BAA" w:rsidRDefault="00817F90" w14:paraId="187B4CDD" w14:textId="77777777">
            <w:pPr>
              <w:rPr>
                <w:lang w:val="en-IE"/>
              </w:rPr>
            </w:pPr>
          </w:p>
        </w:tc>
        <w:tc>
          <w:tcPr>
            <w:tcW w:w="2534" w:type="dxa"/>
            <w:tcMar/>
          </w:tcPr>
          <w:p w:rsidR="00817F90" w:rsidP="00252BAA" w:rsidRDefault="00817F90" w14:paraId="4D407E05" w14:textId="77777777">
            <w:pPr>
              <w:rPr>
                <w:lang w:val="en-IE"/>
              </w:rPr>
            </w:pPr>
          </w:p>
        </w:tc>
      </w:tr>
    </w:tbl>
    <w:p w:rsidR="00817F90" w:rsidP="00817F90" w:rsidRDefault="00817F90" w14:paraId="3BA07441" w14:textId="77777777">
      <w:pPr>
        <w:rPr>
          <w:lang w:val="en-IE"/>
        </w:rPr>
      </w:pPr>
    </w:p>
    <w:tbl>
      <w:tblPr>
        <w:tblStyle w:val="TableGrid"/>
        <w:tblW w:w="0" w:type="auto"/>
        <w:tblLook w:val="04A0" w:firstRow="1" w:lastRow="0" w:firstColumn="1" w:lastColumn="0" w:noHBand="0" w:noVBand="1"/>
      </w:tblPr>
      <w:tblGrid>
        <w:gridCol w:w="1911"/>
        <w:gridCol w:w="2353"/>
        <w:gridCol w:w="2218"/>
        <w:gridCol w:w="2534"/>
      </w:tblGrid>
      <w:tr w:rsidR="00817F90" w:rsidTr="6E4192E8" w14:paraId="1E4DEEF9" w14:textId="77777777">
        <w:tc>
          <w:tcPr>
            <w:tcW w:w="9016" w:type="dxa"/>
            <w:gridSpan w:val="4"/>
            <w:shd w:val="clear" w:color="auto" w:fill="C9C9C9" w:themeFill="accent3" w:themeFillTint="99"/>
            <w:tcMar/>
            <w:tcPrChange w:author="Marcin Pilarczyk" w:date="2020-11-11T12:40:38.0181572" w:id="791493290">
              <w:tcPr>
                <w:tcW w:w="9016" w:type="dxa"/>
                <w:gridSpan w:val="4"/>
                <w:shd w:val="clear" w:color="auto" w:fill="C9C9C9" w:themeFill="accent3" w:themeFillTint="99"/>
              </w:tcPr>
            </w:tcPrChange>
          </w:tcPr>
          <w:p w:rsidRPr="00C62C04" w:rsidR="00817F90" w:rsidP="6C636A78" w:rsidRDefault="6C636A78" w14:paraId="1598B469" w14:textId="77777777" w14:noSpellErr="1">
            <w:pPr>
              <w:jc w:val="center"/>
              <w:rPr>
                <w:b w:val="1"/>
                <w:bCs w:val="1"/>
                <w:lang w:val="en-IE"/>
              </w:rPr>
            </w:pPr>
            <w:r w:rsidRPr="6C636A78">
              <w:rPr>
                <w:b w:val="1"/>
                <w:bCs w:val="1"/>
                <w:lang w:val="en-IE"/>
              </w:rPr>
              <w:t>Outputs</w:t>
            </w:r>
          </w:p>
        </w:tc>
      </w:tr>
      <w:tr w:rsidR="00817F90" w:rsidTr="6E4192E8" w14:paraId="01B1080F" w14:textId="77777777">
        <w:tc>
          <w:tcPr>
            <w:tcW w:w="1911" w:type="dxa"/>
            <w:shd w:val="clear" w:color="auto" w:fill="DBDBDB" w:themeFill="accent3" w:themeFillTint="66"/>
            <w:tcMar/>
          </w:tcPr>
          <w:p w:rsidRPr="00C62C04" w:rsidR="00817F90" w:rsidP="6C636A78" w:rsidRDefault="6C636A78" w14:paraId="2ED57D3B" w14:textId="77777777" w14:noSpellErr="1">
            <w:pPr>
              <w:jc w:val="center"/>
              <w:rPr>
                <w:b w:val="1"/>
                <w:bCs w:val="1"/>
                <w:lang w:val="en-IE"/>
              </w:rPr>
            </w:pPr>
            <w:r w:rsidRPr="6C636A78">
              <w:rPr>
                <w:b w:val="1"/>
                <w:bCs w:val="1"/>
                <w:lang w:val="en-IE"/>
              </w:rPr>
              <w:t>Parameter</w:t>
            </w:r>
          </w:p>
        </w:tc>
        <w:tc>
          <w:tcPr>
            <w:tcW w:w="2353" w:type="dxa"/>
            <w:shd w:val="clear" w:color="auto" w:fill="DBDBDB" w:themeFill="accent3" w:themeFillTint="66"/>
            <w:tcMar/>
          </w:tcPr>
          <w:p w:rsidRPr="00C62C04" w:rsidR="00817F90" w:rsidP="6C636A78" w:rsidRDefault="6C636A78" w14:paraId="4F3211CE" w14:textId="77777777" w14:noSpellErr="1">
            <w:pPr>
              <w:jc w:val="center"/>
              <w:rPr>
                <w:b w:val="1"/>
                <w:bCs w:val="1"/>
                <w:lang w:val="en-IE"/>
              </w:rPr>
            </w:pPr>
            <w:r w:rsidRPr="6C636A78">
              <w:rPr>
                <w:b w:val="1"/>
                <w:bCs w:val="1"/>
                <w:lang w:val="en-IE"/>
              </w:rPr>
              <w:t>Unit</w:t>
            </w:r>
          </w:p>
        </w:tc>
        <w:tc>
          <w:tcPr>
            <w:tcW w:w="2218" w:type="dxa"/>
            <w:shd w:val="clear" w:color="auto" w:fill="DBDBDB" w:themeFill="accent3" w:themeFillTint="66"/>
            <w:tcMar/>
          </w:tcPr>
          <w:p w:rsidRPr="00C62C04" w:rsidR="00817F90" w:rsidP="6C636A78" w:rsidRDefault="6C636A78" w14:paraId="4EE1EFB7" w14:textId="77777777" w14:noSpellErr="1">
            <w:pPr>
              <w:jc w:val="center"/>
              <w:rPr>
                <w:b w:val="1"/>
                <w:bCs w:val="1"/>
                <w:lang w:val="en-IE"/>
              </w:rPr>
            </w:pPr>
            <w:r w:rsidRPr="6C636A78">
              <w:rPr>
                <w:b w:val="1"/>
                <w:bCs w:val="1"/>
                <w:lang w:val="en-IE"/>
              </w:rPr>
              <w:t>Recipient</w:t>
            </w:r>
          </w:p>
        </w:tc>
        <w:tc>
          <w:tcPr>
            <w:tcW w:w="2534" w:type="dxa"/>
            <w:shd w:val="clear" w:color="auto" w:fill="DBDBDB" w:themeFill="accent3" w:themeFillTint="66"/>
            <w:tcMar/>
          </w:tcPr>
          <w:p w:rsidRPr="00C62C04" w:rsidR="00817F90" w:rsidP="6C636A78" w:rsidRDefault="6C636A78" w14:paraId="4CB61E30" w14:textId="77777777" w14:noSpellErr="1">
            <w:pPr>
              <w:jc w:val="center"/>
              <w:rPr>
                <w:b w:val="1"/>
                <w:bCs w:val="1"/>
                <w:lang w:val="en-IE"/>
              </w:rPr>
            </w:pPr>
            <w:r w:rsidRPr="6C636A78">
              <w:rPr>
                <w:b w:val="1"/>
                <w:bCs w:val="1"/>
                <w:lang w:val="en-IE"/>
              </w:rPr>
              <w:t>Comment</w:t>
            </w:r>
          </w:p>
        </w:tc>
      </w:tr>
      <w:tr w:rsidR="00817F90" w:rsidTr="6E4192E8" w14:paraId="1C7DE7BB" w14:textId="77777777">
        <w:tc>
          <w:tcPr>
            <w:tcW w:w="1911" w:type="dxa"/>
            <w:tcMar/>
          </w:tcPr>
          <w:p w:rsidR="00817F90" w:rsidP="00252BAA" w:rsidRDefault="00817F90" w14:paraId="7F8EDB25" w14:textId="77777777">
            <w:pPr>
              <w:rPr>
                <w:lang w:val="en-IE"/>
              </w:rPr>
            </w:pPr>
          </w:p>
        </w:tc>
        <w:tc>
          <w:tcPr>
            <w:tcW w:w="2353" w:type="dxa"/>
            <w:tcMar/>
          </w:tcPr>
          <w:p w:rsidR="00817F90" w:rsidP="00252BAA" w:rsidRDefault="00817F90" w14:paraId="267A2763" w14:textId="77777777">
            <w:pPr>
              <w:rPr>
                <w:lang w:val="en-IE"/>
              </w:rPr>
            </w:pPr>
          </w:p>
        </w:tc>
        <w:tc>
          <w:tcPr>
            <w:tcW w:w="2218" w:type="dxa"/>
            <w:tcMar/>
          </w:tcPr>
          <w:p w:rsidR="00817F90" w:rsidP="00252BAA" w:rsidRDefault="00817F90" w14:paraId="3745BEA2" w14:textId="77777777">
            <w:pPr>
              <w:rPr>
                <w:lang w:val="en-IE"/>
              </w:rPr>
            </w:pPr>
          </w:p>
        </w:tc>
        <w:tc>
          <w:tcPr>
            <w:tcW w:w="2534" w:type="dxa"/>
            <w:tcMar/>
          </w:tcPr>
          <w:p w:rsidR="00817F90" w:rsidP="00252BAA" w:rsidRDefault="00817F90" w14:paraId="09AF1323" w14:textId="77777777">
            <w:pPr>
              <w:rPr>
                <w:lang w:val="en-IE"/>
              </w:rPr>
            </w:pPr>
          </w:p>
        </w:tc>
      </w:tr>
      <w:tr w:rsidR="00817F90" w:rsidTr="6E4192E8" w14:paraId="172AB738" w14:textId="77777777">
        <w:tc>
          <w:tcPr>
            <w:tcW w:w="1911" w:type="dxa"/>
            <w:tcMar/>
          </w:tcPr>
          <w:p w:rsidR="00817F90" w:rsidP="00252BAA" w:rsidRDefault="00817F90" w14:paraId="252FA563" w14:textId="77777777">
            <w:pPr>
              <w:rPr>
                <w:lang w:val="en-IE"/>
              </w:rPr>
            </w:pPr>
          </w:p>
        </w:tc>
        <w:tc>
          <w:tcPr>
            <w:tcW w:w="2353" w:type="dxa"/>
            <w:tcMar/>
          </w:tcPr>
          <w:p w:rsidR="00817F90" w:rsidP="00252BAA" w:rsidRDefault="00817F90" w14:paraId="2FE88023" w14:textId="77777777">
            <w:pPr>
              <w:rPr>
                <w:lang w:val="en-IE"/>
              </w:rPr>
            </w:pPr>
          </w:p>
        </w:tc>
        <w:tc>
          <w:tcPr>
            <w:tcW w:w="2218" w:type="dxa"/>
            <w:tcMar/>
          </w:tcPr>
          <w:p w:rsidR="00817F90" w:rsidP="00252BAA" w:rsidRDefault="00817F90" w14:paraId="058888E6" w14:textId="77777777">
            <w:pPr>
              <w:rPr>
                <w:lang w:val="en-IE"/>
              </w:rPr>
            </w:pPr>
          </w:p>
        </w:tc>
        <w:tc>
          <w:tcPr>
            <w:tcW w:w="2534" w:type="dxa"/>
            <w:tcMar/>
          </w:tcPr>
          <w:p w:rsidR="00817F90" w:rsidP="00252BAA" w:rsidRDefault="00817F90" w14:paraId="61F88C49" w14:textId="77777777">
            <w:pPr>
              <w:rPr>
                <w:lang w:val="en-IE"/>
              </w:rPr>
            </w:pPr>
          </w:p>
        </w:tc>
      </w:tr>
      <w:tr w:rsidR="00817F90" w:rsidTr="6E4192E8" w14:paraId="326C5620" w14:textId="77777777">
        <w:tc>
          <w:tcPr>
            <w:tcW w:w="1911" w:type="dxa"/>
            <w:tcMar/>
          </w:tcPr>
          <w:p w:rsidR="00817F90" w:rsidP="00252BAA" w:rsidRDefault="00817F90" w14:paraId="5CC3ABFE" w14:textId="77777777">
            <w:pPr>
              <w:rPr>
                <w:lang w:val="en-IE"/>
              </w:rPr>
            </w:pPr>
          </w:p>
        </w:tc>
        <w:tc>
          <w:tcPr>
            <w:tcW w:w="2353" w:type="dxa"/>
            <w:tcMar/>
          </w:tcPr>
          <w:p w:rsidR="00817F90" w:rsidP="00252BAA" w:rsidRDefault="00817F90" w14:paraId="59AA2882" w14:textId="77777777">
            <w:pPr>
              <w:rPr>
                <w:lang w:val="en-IE"/>
              </w:rPr>
            </w:pPr>
          </w:p>
        </w:tc>
        <w:tc>
          <w:tcPr>
            <w:tcW w:w="2218" w:type="dxa"/>
            <w:tcMar/>
          </w:tcPr>
          <w:p w:rsidR="00817F90" w:rsidP="00252BAA" w:rsidRDefault="00817F90" w14:paraId="6FE0D904" w14:textId="77777777">
            <w:pPr>
              <w:rPr>
                <w:lang w:val="en-IE"/>
              </w:rPr>
            </w:pPr>
          </w:p>
        </w:tc>
        <w:tc>
          <w:tcPr>
            <w:tcW w:w="2534" w:type="dxa"/>
            <w:tcMar/>
          </w:tcPr>
          <w:p w:rsidR="00817F90" w:rsidP="00252BAA" w:rsidRDefault="00817F90" w14:paraId="1FF26DD5" w14:textId="77777777">
            <w:pPr>
              <w:rPr>
                <w:lang w:val="en-IE"/>
              </w:rPr>
            </w:pPr>
          </w:p>
        </w:tc>
      </w:tr>
    </w:tbl>
    <w:p w:rsidRPr="00C62C04" w:rsidR="00817F90" w:rsidP="00C62C04" w:rsidRDefault="00817F90" w14:paraId="40989210" w14:textId="77777777">
      <w:pPr>
        <w:rPr>
          <w:lang w:val="en-IE"/>
        </w:rPr>
      </w:pPr>
    </w:p>
    <w:p w:rsidR="0079230D" w:rsidP="6C636A78" w:rsidRDefault="6C636A78" w14:paraId="45CAEDAA" w14:textId="6C9CCD1C" w14:noSpellErr="1">
      <w:pPr>
        <w:pStyle w:val="Heading1"/>
        <w:numPr>
          <w:ilvl w:val="0"/>
          <w:numId w:val="4"/>
        </w:numPr>
        <w:spacing w:after="240"/>
        <w:ind w:left="284" w:hanging="284"/>
        <w:rPr>
          <w:lang w:val="en-IE"/>
        </w:rPr>
      </w:pPr>
      <w:bookmarkStart w:name="_Toc55481652" w:id="84"/>
      <w:r w:rsidRPr="6C636A78">
        <w:rPr>
          <w:lang w:val="en-IE"/>
        </w:rPr>
        <w:lastRenderedPageBreak/>
        <w:t>Definition of needs of user interface</w:t>
      </w:r>
      <w:bookmarkEnd w:id="84"/>
    </w:p>
    <w:p w:rsidRPr="00E96515" w:rsidR="00E96515" w:rsidP="6C636A78" w:rsidRDefault="6C636A78" w14:paraId="56758C21" w14:textId="2BA43CD5" w14:noSpellErr="1">
      <w:pPr>
        <w:rPr>
          <w:lang w:val="en-IE"/>
        </w:rPr>
      </w:pPr>
      <w:r w:rsidRPr="6C636A78">
        <w:rPr>
          <w:lang w:val="en-IE"/>
        </w:rPr>
        <w:t xml:space="preserve">User interface should be straightforward for external users who were not involved in HES-OFF project. The windows should define clearly what is needed from user and what mode of calculation (objectives) is needed. The results obtained by the tool should be presented in tabular form and optionally on plots. The future users of the tool are supposed to know the general purpose of the tool and understand the required input to the program as well as should know the general idea of the HES-OFF project. </w:t>
      </w:r>
    </w:p>
    <w:p w:rsidR="6C636A78" w:rsidP="6C636A78" w:rsidRDefault="6C636A78" w14:paraId="5F6F26E2" w14:textId="246D4F4D">
      <w:pPr>
        <w:rPr>
          <w:lang w:val="en-IE"/>
        </w:rPr>
      </w:pPr>
    </w:p>
    <w:p w:rsidR="6C636A78" w:rsidP="6C636A78" w:rsidRDefault="6C636A78" w14:paraId="2D0AD279" w14:textId="3E43471C" w14:noSpellErr="1">
      <w:pPr>
        <w:rPr>
          <w:lang w:val="en-IE"/>
        </w:rPr>
      </w:pPr>
      <w:r w:rsidRPr="6C636A78">
        <w:rPr>
          <w:lang w:val="en-IE"/>
        </w:rPr>
        <w:t>The research based tool is expected as .exe file which can be installed on Window computers. The tool should use the computational resource</w:t>
      </w:r>
      <w:r w:rsidR="005D56A2">
        <w:rPr>
          <w:lang w:val="en-IE"/>
        </w:rPr>
        <w:t>s</w:t>
      </w:r>
      <w:r w:rsidRPr="6C636A78">
        <w:rPr>
          <w:lang w:val="en-IE"/>
        </w:rPr>
        <w:t xml:space="preserve"> of the computer (i.e. all physical cores) to provide quick and efficient calculations.</w:t>
      </w:r>
    </w:p>
    <w:p w:rsidR="6C636A78" w:rsidP="6C636A78" w:rsidRDefault="6C636A78" w14:paraId="0C30B364" w14:textId="4114E5AF">
      <w:pPr>
        <w:rPr>
          <w:lang w:val="en-IE"/>
        </w:rPr>
      </w:pPr>
    </w:p>
    <w:p w:rsidR="6C636A78" w:rsidP="6C636A78" w:rsidRDefault="6C636A78" w14:paraId="566A13C9" w14:textId="2804C755">
      <w:pPr>
        <w:rPr>
          <w:lang w:val="en-IE"/>
        </w:rPr>
      </w:pPr>
    </w:p>
    <w:p w:rsidR="6C636A78" w:rsidP="6C636A78" w:rsidRDefault="6C636A78" w14:paraId="3BDFFD0E" w14:textId="1201946B">
      <w:pPr>
        <w:rPr>
          <w:lang w:val="en-IE"/>
        </w:rPr>
      </w:pPr>
    </w:p>
    <w:p w:rsidR="00767C5B" w:rsidP="4110F19E" w:rsidRDefault="4110F19E" w14:paraId="3CD1DBF9" w14:textId="278859C6">
      <w:pPr>
        <w:pStyle w:val="Heading1"/>
        <w:numPr>
          <w:ilvl w:val="0"/>
          <w:numId w:val="4"/>
        </w:numPr>
        <w:ind w:left="284" w:hanging="284"/>
        <w:rPr>
          <w:lang w:val="en-IE"/>
        </w:rPr>
      </w:pPr>
      <w:bookmarkStart w:name="_Toc55481653" w:id="85"/>
      <w:bookmarkStart w:name="_Toc767168" w:id="86"/>
      <w:bookmarkEnd w:id="7"/>
      <w:r w:rsidRPr="4110F19E">
        <w:rPr>
          <w:lang w:val="en-IE"/>
        </w:rPr>
        <w:t xml:space="preserve">Programming / </w:t>
      </w:r>
      <w:proofErr w:type="spellStart"/>
      <w:r w:rsidRPr="4110F19E">
        <w:rPr>
          <w:lang w:val="en-IE"/>
        </w:rPr>
        <w:t>modeling</w:t>
      </w:r>
      <w:proofErr w:type="spellEnd"/>
      <w:r w:rsidRPr="4110F19E">
        <w:rPr>
          <w:lang w:val="en-IE"/>
        </w:rPr>
        <w:t xml:space="preserve"> language</w:t>
      </w:r>
      <w:bookmarkEnd w:id="85"/>
    </w:p>
    <w:p w:rsidR="00E96515" w:rsidP="00E96515" w:rsidRDefault="005204E5" w14:paraId="34E8C497" w14:textId="3602F6FA" w14:noSpellErr="1">
      <w:pPr>
        <w:rPr>
          <w:lang w:val="en-IE"/>
        </w:rPr>
      </w:pPr>
      <w:commentRangeStart w:id="87"/>
      <w:r>
        <w:rPr>
          <w:lang w:val="en-IE"/>
        </w:rPr>
        <w:t>Python.</w:t>
      </w:r>
      <w:commentRangeEnd w:id="87"/>
      <w:r>
        <w:rPr>
          <w:rStyle w:val="CommentReference"/>
        </w:rPr>
        <w:commentReference w:id="87"/>
      </w:r>
    </w:p>
    <w:p w:rsidRPr="00E96515" w:rsidR="005204E5" w:rsidP="00E96515" w:rsidRDefault="005204E5" w14:paraId="11E07DFA" w14:textId="30CC3347">
      <w:pPr>
        <w:rPr>
          <w:lang w:val="en-IE"/>
        </w:rPr>
      </w:pPr>
    </w:p>
    <w:p w:rsidR="00767C5B" w:rsidP="6E4192E8" w:rsidRDefault="6C636A78" w14:paraId="7DF36B45" w14:textId="60CAAF84" w14:noSpellErr="1">
      <w:pPr>
        <w:pStyle w:val="ListParagraph"/>
        <w:numPr>
          <w:ilvl w:val="0"/>
          <w:numId w:val="4"/>
        </w:numPr>
        <w:spacing w:before="100" w:beforeAutospacing="on" w:after="100" w:afterAutospacing="on" w:line="240" w:lineRule="auto"/>
        <w:ind w:left="284" w:hanging="284"/>
        <w:jc w:val="left"/>
        <w:rPr>
          <w:rFonts w:ascii="Calibri Light" w:hAnsi="Calibri Light" w:eastAsia="" w:cs="" w:asciiTheme="majorAscii" w:hAnsiTheme="majorAscii" w:eastAsiaTheme="majorEastAsia" w:cstheme="majorBidi"/>
          <w:sz w:val="32"/>
          <w:szCs w:val="32"/>
          <w:lang w:val="en-IE"/>
          <w:rPrChange w:author="Marcin Pilarczyk" w:date="2020-11-11T12:40:38.0181572" w:id="344101562">
            <w:rPr/>
          </w:rPrChange>
        </w:rPr>
        <w:pPrChange w:author="Marcin Pilarczyk" w:date="2020-11-11T12:40:38.0181572" w:id="1961805889">
          <w:pPr>
            <w:pStyle w:val="ListParagraph"/>
            <w:numPr>
              <w:ilvl w:val="0"/>
              <w:numId w:val="4"/>
            </w:numPr>
            <w:ind w:left="284" w:hanging="284"/>
            <w:jc w:val="left"/>
          </w:pPr>
        </w:pPrChange>
      </w:pPr>
      <w:r w:rsidRPr="6E4192E8">
        <w:rPr>
          <w:rFonts w:ascii="Calibri Light" w:hAnsi="Calibri Light" w:eastAsia="" w:cs="" w:asciiTheme="majorAscii" w:hAnsiTheme="majorAscii" w:eastAsiaTheme="majorEastAsia" w:cstheme="majorBidi"/>
          <w:sz w:val="32"/>
          <w:szCs w:val="32"/>
          <w:lang w:val="en-IE"/>
          <w:rPrChange w:author="Marcin Pilarczyk" w:date="2020-11-11T12:40:38.0181572" w:id="1504837090">
            <w:rPr>
              <w:rFonts w:asciiTheme="majorHAnsi" w:hAnsiTheme="majorHAnsi" w:eastAsiaTheme="majorEastAsia" w:cstheme="majorBidi"/>
              <w:sz w:val="32"/>
              <w:szCs w:val="32"/>
              <w:lang w:val="en-IE"/>
            </w:rPr>
          </w:rPrChange>
        </w:rPr>
        <w:t>Optimization procedure enabling fast calculation</w:t>
      </w:r>
    </w:p>
    <w:p w:rsidR="008379B3" w:rsidP="008379B3" w:rsidRDefault="008379B3" w14:paraId="5A9DE149" w14:textId="6A5B65AB" w14:noSpellErr="1">
      <w:pPr>
        <w:rPr>
          <w:lang w:val="en-US"/>
        </w:rPr>
      </w:pPr>
      <w:r w:rsidRPr="008379B3">
        <w:rPr>
          <w:lang w:val="en-US"/>
        </w:rPr>
        <w:t>An optimization framework was developed to identify the optimal designs for the</w:t>
      </w:r>
      <w:r>
        <w:rPr>
          <w:lang w:val="en-US"/>
        </w:rPr>
        <w:t xml:space="preserve"> HES-OFF</w:t>
      </w:r>
      <w:commentRangeStart w:id="88"/>
      <w:r>
        <w:rPr>
          <w:lang w:val="en-US"/>
        </w:rPr>
        <w:t xml:space="preserve">. The input </w:t>
      </w:r>
      <w:r w:rsidRPr="008379B3">
        <w:rPr>
          <w:lang w:val="en-US"/>
        </w:rPr>
        <w:t>parameters for the optimization problem</w:t>
      </w:r>
      <w:commentRangeEnd w:id="88"/>
      <w:r w:rsidR="00C052D1">
        <w:rPr>
          <w:rStyle w:val="CommentReference"/>
        </w:rPr>
        <w:commentReference w:id="88"/>
      </w:r>
      <w:r w:rsidRPr="008379B3">
        <w:rPr>
          <w:lang w:val="en-US"/>
        </w:rPr>
        <w:t xml:space="preserve"> (i.e., the decision variables) are those deemed having the largest</w:t>
      </w:r>
      <w:r>
        <w:rPr>
          <w:lang w:val="en-US"/>
        </w:rPr>
        <w:t xml:space="preserve"> </w:t>
      </w:r>
      <w:r w:rsidRPr="008379B3">
        <w:rPr>
          <w:lang w:val="en-US"/>
        </w:rPr>
        <w:t xml:space="preserve">impact on the </w:t>
      </w:r>
      <w:r>
        <w:rPr>
          <w:lang w:val="en-US"/>
        </w:rPr>
        <w:t>p</w:t>
      </w:r>
      <w:r w:rsidRPr="008379B3">
        <w:rPr>
          <w:lang w:val="en-US"/>
        </w:rPr>
        <w:t xml:space="preserve">erformances. They are illustrated in table 1 with their </w:t>
      </w:r>
      <w:r w:rsidR="005D56A2">
        <w:rPr>
          <w:lang w:val="en-US"/>
        </w:rPr>
        <w:t>selected lower and upper bounds. The values presented in Table 1 are obtained in work [4], however the user has freedom to specify own values.</w:t>
      </w:r>
    </w:p>
    <w:p w:rsidR="008379B3" w:rsidP="008379B3" w:rsidRDefault="008379B3" w14:paraId="47600C05" w14:textId="288C1786" w14:noSpellErr="1">
      <w:pPr>
        <w:rPr>
          <w:lang w:val="en-US"/>
        </w:rPr>
      </w:pPr>
      <w:r>
        <w:rPr>
          <w:lang w:val="en-US"/>
        </w:rPr>
        <w:t xml:space="preserve">Table 1. Input parameters for the optimization problem </w:t>
      </w:r>
    </w:p>
    <w:tbl>
      <w:tblPr>
        <w:tblStyle w:val="TableGrid"/>
        <w:tblW w:w="0" w:type="auto"/>
        <w:tblLook w:val="04A0" w:firstRow="1" w:lastRow="0" w:firstColumn="1" w:lastColumn="0" w:noHBand="0" w:noVBand="1"/>
      </w:tblPr>
      <w:tblGrid>
        <w:gridCol w:w="2254"/>
        <w:gridCol w:w="2254"/>
        <w:gridCol w:w="2254"/>
        <w:gridCol w:w="2254"/>
      </w:tblGrid>
      <w:tr w:rsidR="008379B3" w:rsidTr="473CF459" w14:paraId="0CABA343" w14:textId="77777777">
        <w:tc>
          <w:tcPr>
            <w:tcW w:w="2254" w:type="dxa"/>
            <w:tcMar/>
          </w:tcPr>
          <w:p w:rsidRPr="005D56A2" w:rsidR="008379B3" w:rsidP="6E4192E8" w:rsidRDefault="008379B3" w14:paraId="768CF22C" w14:textId="335CA892" w14:noSpellErr="1">
            <w:pPr>
              <w:rPr>
                <w:b w:val="1"/>
                <w:bCs w:val="1"/>
                <w:lang w:val="en-US"/>
                <w:rPrChange w:author="Marcin Pilarczyk" w:date="2020-11-11T12:40:38.0181572" w:id="1241210834">
                  <w:rPr/>
                </w:rPrChange>
              </w:rPr>
              <w:pPrChange w:author="Marcin Pilarczyk" w:date="2020-11-11T12:40:38.0181572" w:id="1841204355">
                <w:pPr/>
              </w:pPrChange>
            </w:pPr>
            <w:r w:rsidRPr="6E4192E8">
              <w:rPr>
                <w:b w:val="1"/>
                <w:bCs w:val="1"/>
                <w:lang w:val="en-US"/>
                <w:rPrChange w:author="Marcin Pilarczyk" w:date="2020-11-11T12:40:38.0181572" w:id="115172143">
                  <w:rPr>
                    <w:b/>
                    <w:lang w:val="en-US"/>
                  </w:rPr>
                </w:rPrChange>
              </w:rPr>
              <w:t>Decision variables</w:t>
            </w:r>
          </w:p>
        </w:tc>
        <w:tc>
          <w:tcPr>
            <w:tcW w:w="2254" w:type="dxa"/>
            <w:tcMar/>
          </w:tcPr>
          <w:p w:rsidRPr="005D56A2" w:rsidR="008379B3" w:rsidP="6E4192E8" w:rsidRDefault="008379B3" w14:paraId="18338B68" w14:textId="22427495" w14:noSpellErr="1">
            <w:pPr>
              <w:rPr>
                <w:b w:val="1"/>
                <w:bCs w:val="1"/>
                <w:lang w:val="en-US"/>
                <w:rPrChange w:author="Marcin Pilarczyk" w:date="2020-11-11T12:40:38.0181572" w:id="2084606040">
                  <w:rPr/>
                </w:rPrChange>
              </w:rPr>
              <w:pPrChange w:author="Marcin Pilarczyk" w:date="2020-11-11T12:40:38.0181572" w:id="240434240">
                <w:pPr/>
              </w:pPrChange>
            </w:pPr>
            <w:r w:rsidRPr="6E4192E8">
              <w:rPr>
                <w:b w:val="1"/>
                <w:bCs w:val="1"/>
                <w:lang w:val="en-US"/>
                <w:rPrChange w:author="Marcin Pilarczyk" w:date="2020-11-11T12:40:38.0181572" w:id="72758121">
                  <w:rPr>
                    <w:b/>
                    <w:lang w:val="en-US"/>
                  </w:rPr>
                </w:rPrChange>
              </w:rPr>
              <w:t>Unit</w:t>
            </w:r>
          </w:p>
        </w:tc>
        <w:tc>
          <w:tcPr>
            <w:tcW w:w="2254" w:type="dxa"/>
            <w:tcMar/>
          </w:tcPr>
          <w:p w:rsidRPr="005D56A2" w:rsidR="008379B3" w:rsidP="6E4192E8" w:rsidRDefault="008379B3" w14:paraId="0C77CD5B" w14:textId="7D6BFBA6" w14:noSpellErr="1">
            <w:pPr>
              <w:rPr>
                <w:b w:val="1"/>
                <w:bCs w:val="1"/>
                <w:lang w:val="en-US"/>
                <w:rPrChange w:author="Marcin Pilarczyk" w:date="2020-11-11T12:40:38.0181572" w:id="821081005">
                  <w:rPr/>
                </w:rPrChange>
              </w:rPr>
              <w:pPrChange w:author="Marcin Pilarczyk" w:date="2020-11-11T12:40:38.0181572" w:id="1295945413">
                <w:pPr/>
              </w:pPrChange>
            </w:pPr>
            <w:r w:rsidRPr="6E4192E8">
              <w:rPr>
                <w:b w:val="1"/>
                <w:bCs w:val="1"/>
                <w:lang w:val="en-US"/>
                <w:rPrChange w:author="Marcin Pilarczyk" w:date="2020-11-11T12:40:38.0181572" w:id="66291140">
                  <w:rPr>
                    <w:b/>
                    <w:lang w:val="en-US"/>
                  </w:rPr>
                </w:rPrChange>
              </w:rPr>
              <w:t>Lower bound</w:t>
            </w:r>
          </w:p>
        </w:tc>
        <w:tc>
          <w:tcPr>
            <w:tcW w:w="2254" w:type="dxa"/>
            <w:tcMar/>
          </w:tcPr>
          <w:p w:rsidRPr="005D56A2" w:rsidR="008379B3" w:rsidP="6E4192E8" w:rsidRDefault="008379B3" w14:paraId="6B0DD4DA" w14:textId="432C2B2F" w14:noSpellErr="1">
            <w:pPr>
              <w:rPr>
                <w:b w:val="1"/>
                <w:bCs w:val="1"/>
                <w:lang w:val="en-US"/>
                <w:rPrChange w:author="Marcin Pilarczyk" w:date="2020-11-11T12:40:38.0181572" w:id="259345051">
                  <w:rPr/>
                </w:rPrChange>
              </w:rPr>
              <w:pPrChange w:author="Marcin Pilarczyk" w:date="2020-11-11T12:40:38.0181572" w:id="1150490174">
                <w:pPr/>
              </w:pPrChange>
            </w:pPr>
            <w:r w:rsidRPr="6E4192E8">
              <w:rPr>
                <w:b w:val="1"/>
                <w:bCs w:val="1"/>
                <w:lang w:val="en-US"/>
                <w:rPrChange w:author="Marcin Pilarczyk" w:date="2020-11-11T12:40:38.0181572" w:id="1558597422">
                  <w:rPr>
                    <w:b/>
                    <w:lang w:val="en-US"/>
                  </w:rPr>
                </w:rPrChange>
              </w:rPr>
              <w:t>Upper bound</w:t>
            </w:r>
          </w:p>
        </w:tc>
      </w:tr>
      <w:tr w:rsidR="008379B3" w:rsidTr="473CF459" w14:paraId="005ABEF7" w14:textId="77777777">
        <w:tc>
          <w:tcPr>
            <w:tcW w:w="2254" w:type="dxa"/>
            <w:tcMar/>
          </w:tcPr>
          <w:p w:rsidRPr="005D56A2" w:rsidR="008379B3" w:rsidP="6E4192E8" w:rsidRDefault="008379B3" w14:paraId="2FA302C1" w14:textId="457DCC48" w14:noSpellErr="1">
            <w:pPr>
              <w:rPr>
                <w:b w:val="1"/>
                <w:bCs w:val="1"/>
                <w:lang w:val="en-US"/>
                <w:rPrChange w:author="Marcin Pilarczyk" w:date="2020-11-11T12:40:38.0181572" w:id="1424541370">
                  <w:rPr/>
                </w:rPrChange>
              </w:rPr>
              <w:pPrChange w:author="Marcin Pilarczyk" w:date="2020-11-11T12:40:38.0181572" w:id="343344629">
                <w:pPr/>
              </w:pPrChange>
            </w:pPr>
            <w:r w:rsidRPr="6E4192E8">
              <w:rPr>
                <w:b w:val="1"/>
                <w:bCs w:val="1"/>
                <w:lang w:val="en-US"/>
                <w:rPrChange w:author="Marcin Pilarczyk" w:date="2020-11-11T12:40:38.0181572" w:id="337380328">
                  <w:rPr>
                    <w:b/>
                    <w:lang w:val="en-US"/>
                  </w:rPr>
                </w:rPrChange>
              </w:rPr>
              <w:t>GT type</w:t>
            </w:r>
          </w:p>
        </w:tc>
        <w:tc>
          <w:tcPr>
            <w:tcW w:w="2254" w:type="dxa"/>
            <w:tcMar/>
          </w:tcPr>
          <w:p w:rsidR="008379B3" w:rsidP="008379B3" w:rsidRDefault="008379B3" w14:paraId="1BAD6F8C" w14:textId="3374B805">
            <w:pPr>
              <w:rPr>
                <w:lang w:val="en-US"/>
              </w:rPr>
            </w:pPr>
            <w:r>
              <w:rPr>
                <w:lang w:val="en-US"/>
              </w:rPr>
              <w:t>-</w:t>
            </w:r>
          </w:p>
        </w:tc>
        <w:tc>
          <w:tcPr>
            <w:tcW w:w="2254" w:type="dxa"/>
            <w:tcMar/>
          </w:tcPr>
          <w:p w:rsidR="008379B3" w:rsidP="008379B3" w:rsidRDefault="008379B3" w14:paraId="679D01A2" w14:textId="314853FD" w14:noSpellErr="1">
            <w:pPr>
              <w:rPr>
                <w:lang w:val="en-US"/>
              </w:rPr>
            </w:pPr>
            <w:r>
              <w:rPr>
                <w:lang w:val="en-US"/>
              </w:rPr>
              <w:t>LM2500</w:t>
            </w:r>
          </w:p>
        </w:tc>
        <w:tc>
          <w:tcPr>
            <w:tcW w:w="2254" w:type="dxa"/>
            <w:tcMar/>
          </w:tcPr>
          <w:p w:rsidR="008379B3" w:rsidP="008379B3" w:rsidRDefault="008379B3" w14:paraId="0D549166" w14:textId="16258C3D" w14:noSpellErr="1">
            <w:pPr>
              <w:rPr>
                <w:lang w:val="en-US"/>
              </w:rPr>
            </w:pPr>
            <w:r>
              <w:rPr>
                <w:lang w:val="en-US"/>
              </w:rPr>
              <w:t>LM6000</w:t>
            </w:r>
          </w:p>
        </w:tc>
      </w:tr>
      <w:tr w:rsidR="008379B3" w:rsidTr="473CF459" w14:paraId="1F48F23D" w14:textId="77777777">
        <w:tc>
          <w:tcPr>
            <w:tcW w:w="2254" w:type="dxa"/>
            <w:tcMar/>
          </w:tcPr>
          <w:p w:rsidRPr="005D56A2" w:rsidR="008379B3" w:rsidP="6E4192E8" w:rsidRDefault="008379B3" w14:paraId="345CB318" w14:textId="384A7C79" w14:noSpellErr="1">
            <w:pPr>
              <w:rPr>
                <w:b w:val="1"/>
                <w:bCs w:val="1"/>
                <w:lang w:val="en-US"/>
                <w:rPrChange w:author="Marcin Pilarczyk" w:date="2020-11-11T12:40:38.0181572" w:id="1246583056">
                  <w:rPr/>
                </w:rPrChange>
              </w:rPr>
              <w:pPrChange w:author="Marcin Pilarczyk" w:date="2020-11-11T12:40:38.0181572" w:id="1406666882">
                <w:pPr/>
              </w:pPrChange>
            </w:pPr>
            <w:r w:rsidRPr="6E4192E8">
              <w:rPr>
                <w:b w:val="1"/>
                <w:bCs w:val="1"/>
                <w:lang w:val="en-US"/>
                <w:rPrChange w:author="Marcin Pilarczyk" w:date="2020-11-11T12:40:38.0181572" w:id="2130614349">
                  <w:rPr>
                    <w:b/>
                    <w:lang w:val="en-US"/>
                  </w:rPr>
                </w:rPrChange>
              </w:rPr>
              <w:t>GT number</w:t>
            </w:r>
          </w:p>
        </w:tc>
        <w:tc>
          <w:tcPr>
            <w:tcW w:w="2254" w:type="dxa"/>
            <w:tcMar/>
          </w:tcPr>
          <w:p w:rsidR="008379B3" w:rsidP="008379B3" w:rsidRDefault="008379B3" w14:paraId="634F5D62" w14:textId="3AD34DC1">
            <w:pPr>
              <w:rPr>
                <w:lang w:val="en-US"/>
              </w:rPr>
            </w:pPr>
            <w:r>
              <w:rPr>
                <w:lang w:val="en-US"/>
              </w:rPr>
              <w:t>-</w:t>
            </w:r>
          </w:p>
        </w:tc>
        <w:tc>
          <w:tcPr>
            <w:tcW w:w="2254" w:type="dxa"/>
            <w:tcMar/>
          </w:tcPr>
          <w:p w:rsidR="008379B3" w:rsidP="008379B3" w:rsidRDefault="008379B3" w14:paraId="76BE73A1" w14:textId="08642B12">
            <w:pPr>
              <w:rPr>
                <w:lang w:val="en-US"/>
              </w:rPr>
            </w:pPr>
            <w:r>
              <w:rPr>
                <w:lang w:val="en-US"/>
              </w:rPr>
              <w:t>1</w:t>
            </w:r>
          </w:p>
        </w:tc>
        <w:tc>
          <w:tcPr>
            <w:tcW w:w="2254" w:type="dxa"/>
            <w:tcMar/>
          </w:tcPr>
          <w:p w:rsidR="008379B3" w:rsidP="008379B3" w:rsidRDefault="008379B3" w14:paraId="0366F16F" w14:textId="3AF814E0">
            <w:pPr>
              <w:rPr>
                <w:lang w:val="en-US"/>
              </w:rPr>
            </w:pPr>
            <w:r>
              <w:rPr>
                <w:lang w:val="en-US"/>
              </w:rPr>
              <w:t>2</w:t>
            </w:r>
          </w:p>
        </w:tc>
      </w:tr>
      <w:tr w:rsidR="008379B3" w:rsidTr="473CF459" w14:paraId="51044F84" w14:textId="77777777">
        <w:tc>
          <w:tcPr>
            <w:tcW w:w="2254" w:type="dxa"/>
            <w:tcMar/>
          </w:tcPr>
          <w:p w:rsidRPr="005D56A2" w:rsidR="008379B3" w:rsidP="6E4192E8" w:rsidRDefault="008379B3" w14:paraId="4C81C981" w14:textId="2280ECCB" w14:noSpellErr="1">
            <w:pPr>
              <w:rPr>
                <w:b w:val="1"/>
                <w:bCs w:val="1"/>
                <w:lang w:val="en-US"/>
                <w:rPrChange w:author="Marcin Pilarczyk" w:date="2020-11-11T12:40:38.0181572" w:id="372515503">
                  <w:rPr/>
                </w:rPrChange>
              </w:rPr>
              <w:pPrChange w:author="Marcin Pilarczyk" w:date="2020-11-11T12:40:38.0181572" w:id="1549957015">
                <w:pPr/>
              </w:pPrChange>
            </w:pPr>
            <w:r w:rsidRPr="6E4192E8">
              <w:rPr>
                <w:b w:val="1"/>
                <w:bCs w:val="1"/>
                <w:lang w:val="en-US"/>
                <w:rPrChange w:author="Marcin Pilarczyk" w:date="2020-11-11T12:40:38.0181572" w:id="1397294975">
                  <w:rPr>
                    <w:b/>
                    <w:lang w:val="en-US"/>
                  </w:rPr>
                </w:rPrChange>
              </w:rPr>
              <w:t>Max. H2 in GT</w:t>
            </w:r>
          </w:p>
        </w:tc>
        <w:tc>
          <w:tcPr>
            <w:tcW w:w="2254" w:type="dxa"/>
            <w:tcMar/>
          </w:tcPr>
          <w:p w:rsidR="008379B3" w:rsidP="008379B3" w:rsidRDefault="008379B3" w14:paraId="2A1C2E4F" w14:textId="20B216E7" w14:noSpellErr="1">
            <w:pPr>
              <w:rPr>
                <w:lang w:val="en-US"/>
              </w:rPr>
            </w:pPr>
            <w:r>
              <w:rPr>
                <w:lang w:val="en-US"/>
              </w:rPr>
              <w:t>Vol%</w:t>
            </w:r>
          </w:p>
        </w:tc>
        <w:tc>
          <w:tcPr>
            <w:tcW w:w="2254" w:type="dxa"/>
            <w:tcMar/>
          </w:tcPr>
          <w:p w:rsidR="008379B3" w:rsidP="008379B3" w:rsidRDefault="008379B3" w14:paraId="16295B60" w14:textId="2A8F37EF">
            <w:pPr>
              <w:rPr>
                <w:lang w:val="en-US"/>
              </w:rPr>
            </w:pPr>
            <w:r>
              <w:rPr>
                <w:lang w:val="en-US"/>
              </w:rPr>
              <w:t>0</w:t>
            </w:r>
          </w:p>
        </w:tc>
        <w:tc>
          <w:tcPr>
            <w:tcW w:w="2254" w:type="dxa"/>
            <w:tcMar/>
          </w:tcPr>
          <w:p w:rsidR="008379B3" w:rsidP="008379B3" w:rsidRDefault="008379B3" w14:paraId="4BA34113" w14:textId="7AD8DF59">
            <w:pPr>
              <w:rPr>
                <w:lang w:val="en-US"/>
              </w:rPr>
            </w:pPr>
            <w:r>
              <w:rPr>
                <w:lang w:val="en-US"/>
              </w:rPr>
              <w:t>20</w:t>
            </w:r>
          </w:p>
        </w:tc>
      </w:tr>
      <w:tr w:rsidR="008379B3" w:rsidTr="473CF459" w14:paraId="20DA8730" w14:textId="77777777">
        <w:tc>
          <w:tcPr>
            <w:tcW w:w="2254" w:type="dxa"/>
            <w:tcMar/>
          </w:tcPr>
          <w:p w:rsidRPr="005D56A2" w:rsidR="008379B3" w:rsidP="6E4192E8" w:rsidRDefault="008379B3" w14:paraId="2D6B5E16" w14:textId="22BAF5D7" w14:noSpellErr="1">
            <w:pPr>
              <w:rPr>
                <w:b w:val="1"/>
                <w:bCs w:val="1"/>
                <w:lang w:val="en-US"/>
                <w:rPrChange w:author="Marcin Pilarczyk" w:date="2020-11-11T12:40:38.0181572" w:id="869338579">
                  <w:rPr/>
                </w:rPrChange>
              </w:rPr>
              <w:pPrChange w:author="Marcin Pilarczyk" w:date="2020-11-11T12:40:38.0181572" w:id="1173272498">
                <w:pPr/>
              </w:pPrChange>
            </w:pPr>
            <w:r w:rsidRPr="6E4192E8">
              <w:rPr>
                <w:b w:val="1"/>
                <w:bCs w:val="1"/>
                <w:lang w:val="en-US"/>
                <w:rPrChange w:author="Marcin Pilarczyk" w:date="2020-11-11T12:40:38.0181572" w:id="1505020223">
                  <w:rPr>
                    <w:b/>
                    <w:lang w:val="en-US"/>
                  </w:rPr>
                </w:rPrChange>
              </w:rPr>
              <w:t xml:space="preserve">Wind farm </w:t>
            </w:r>
            <w:r w:rsidRPr="6E4192E8" w:rsidR="005D56A2">
              <w:rPr>
                <w:b w:val="1"/>
                <w:bCs w:val="1"/>
                <w:lang w:val="en-US"/>
                <w:rPrChange w:author="Marcin Pilarczyk" w:date="2020-11-11T12:40:38.0181572" w:id="816358995">
                  <w:rPr>
                    <w:b/>
                    <w:lang w:val="en-US"/>
                  </w:rPr>
                </w:rPrChange>
              </w:rPr>
              <w:t>size</w:t>
            </w:r>
          </w:p>
        </w:tc>
        <w:tc>
          <w:tcPr>
            <w:tcW w:w="2254" w:type="dxa"/>
            <w:tcMar/>
          </w:tcPr>
          <w:p w:rsidR="008379B3" w:rsidP="008379B3" w:rsidRDefault="005D56A2" w14:paraId="0B053163" w14:textId="01600C53" w14:noSpellErr="1">
            <w:pPr>
              <w:rPr>
                <w:lang w:val="en-US"/>
              </w:rPr>
            </w:pPr>
            <w:r>
              <w:rPr>
                <w:lang w:val="en-US"/>
              </w:rPr>
              <w:t>MW</w:t>
            </w:r>
          </w:p>
        </w:tc>
        <w:tc>
          <w:tcPr>
            <w:tcW w:w="2254" w:type="dxa"/>
            <w:tcMar/>
          </w:tcPr>
          <w:p w:rsidR="008379B3" w:rsidP="008379B3" w:rsidRDefault="005D56A2" w14:paraId="614449B3" w14:textId="10C66688">
            <w:pPr>
              <w:rPr>
                <w:lang w:val="en-US"/>
              </w:rPr>
            </w:pPr>
            <w:r>
              <w:rPr>
                <w:lang w:val="en-US"/>
              </w:rPr>
              <w:t>12</w:t>
            </w:r>
          </w:p>
        </w:tc>
        <w:tc>
          <w:tcPr>
            <w:tcW w:w="2254" w:type="dxa"/>
            <w:tcMar/>
          </w:tcPr>
          <w:p w:rsidR="008379B3" w:rsidP="008379B3" w:rsidRDefault="005D56A2" w14:paraId="13CC54B6" w14:textId="17A4DE72">
            <w:pPr>
              <w:rPr>
                <w:lang w:val="en-US"/>
              </w:rPr>
            </w:pPr>
            <w:r>
              <w:rPr>
                <w:lang w:val="en-US"/>
              </w:rPr>
              <w:t>24</w:t>
            </w:r>
          </w:p>
        </w:tc>
      </w:tr>
      <w:tr w:rsidR="008379B3" w:rsidTr="473CF459" w14:paraId="5295B8A3" w14:textId="77777777">
        <w:tc>
          <w:tcPr>
            <w:tcW w:w="2254" w:type="dxa"/>
            <w:tcMar/>
          </w:tcPr>
          <w:p w:rsidRPr="005D56A2" w:rsidR="008379B3" w:rsidP="6E4192E8" w:rsidRDefault="005D56A2" w14:paraId="7A80F155" w14:textId="7CCD18B3" w14:noSpellErr="1">
            <w:pPr>
              <w:rPr>
                <w:b w:val="1"/>
                <w:bCs w:val="1"/>
                <w:lang w:val="en-US"/>
                <w:rPrChange w:author="Marcin Pilarczyk" w:date="2020-11-11T12:40:38.0181572" w:id="701521198">
                  <w:rPr/>
                </w:rPrChange>
              </w:rPr>
              <w:pPrChange w:author="Marcin Pilarczyk" w:date="2020-11-11T12:40:38.0181572" w:id="566055229">
                <w:pPr/>
              </w:pPrChange>
            </w:pPr>
            <w:r w:rsidRPr="6E4192E8">
              <w:rPr>
                <w:b w:val="1"/>
                <w:bCs w:val="1"/>
                <w:lang w:val="en-US"/>
                <w:rPrChange w:author="Marcin Pilarczyk" w:date="2020-11-11T12:40:38.0181572" w:id="1408304919">
                  <w:rPr>
                    <w:b/>
                    <w:lang w:val="en-US"/>
                  </w:rPr>
                </w:rPrChange>
              </w:rPr>
              <w:t>FC stack size</w:t>
            </w:r>
          </w:p>
        </w:tc>
        <w:tc>
          <w:tcPr>
            <w:tcW w:w="2254" w:type="dxa"/>
            <w:tcMar/>
          </w:tcPr>
          <w:p w:rsidR="008379B3" w:rsidP="008379B3" w:rsidRDefault="005D56A2" w14:paraId="3FB75339" w14:textId="1A7CFAC9" w14:noSpellErr="1">
            <w:pPr>
              <w:rPr>
                <w:lang w:val="en-US"/>
              </w:rPr>
            </w:pPr>
            <w:r>
              <w:rPr>
                <w:lang w:val="en-US"/>
              </w:rPr>
              <w:t>MW</w:t>
            </w:r>
          </w:p>
        </w:tc>
        <w:tc>
          <w:tcPr>
            <w:tcW w:w="2254" w:type="dxa"/>
            <w:tcMar/>
          </w:tcPr>
          <w:p w:rsidR="008379B3" w:rsidP="008379B3" w:rsidRDefault="005D56A2" w14:paraId="77008998" w14:textId="2F472F1A">
            <w:pPr>
              <w:rPr>
                <w:lang w:val="en-US"/>
              </w:rPr>
            </w:pPr>
            <w:r>
              <w:rPr>
                <w:lang w:val="en-US"/>
              </w:rPr>
              <w:t>1</w:t>
            </w:r>
          </w:p>
        </w:tc>
        <w:tc>
          <w:tcPr>
            <w:tcW w:w="2254" w:type="dxa"/>
            <w:tcMar/>
          </w:tcPr>
          <w:p w:rsidR="008379B3" w:rsidP="008379B3" w:rsidRDefault="005D56A2" w14:paraId="6AAB8EE4" w14:textId="0E153CE8">
            <w:pPr>
              <w:rPr>
                <w:lang w:val="en-US"/>
              </w:rPr>
            </w:pPr>
            <w:r>
              <w:rPr>
                <w:lang w:val="en-US"/>
              </w:rPr>
              <w:t>5</w:t>
            </w:r>
          </w:p>
        </w:tc>
      </w:tr>
      <w:tr w:rsidR="008379B3" w:rsidTr="473CF459" w14:paraId="5A7443F7" w14:textId="77777777">
        <w:tc>
          <w:tcPr>
            <w:tcW w:w="2254" w:type="dxa"/>
            <w:tcMar/>
          </w:tcPr>
          <w:p w:rsidRPr="005D56A2" w:rsidR="008379B3" w:rsidP="6E4192E8" w:rsidRDefault="005D56A2" w14:paraId="54D93010" w14:textId="0D1A8C28" w14:noSpellErr="1">
            <w:pPr>
              <w:rPr>
                <w:b w:val="1"/>
                <w:bCs w:val="1"/>
                <w:lang w:val="en-US"/>
                <w:rPrChange w:author="Marcin Pilarczyk" w:date="2020-11-11T12:40:38.0181572" w:id="40325058">
                  <w:rPr/>
                </w:rPrChange>
              </w:rPr>
              <w:pPrChange w:author="Marcin Pilarczyk" w:date="2020-11-11T12:40:38.0181572" w:id="1920645668">
                <w:pPr/>
              </w:pPrChange>
            </w:pPr>
            <w:r w:rsidRPr="6E4192E8">
              <w:rPr>
                <w:b w:val="1"/>
                <w:bCs w:val="1"/>
                <w:lang w:val="en-US"/>
                <w:rPrChange w:author="Marcin Pilarczyk" w:date="2020-11-11T12:40:38.0181572" w:id="706192734">
                  <w:rPr>
                    <w:b/>
                    <w:lang w:val="en-US"/>
                  </w:rPr>
                </w:rPrChange>
              </w:rPr>
              <w:t>EL stack size</w:t>
            </w:r>
          </w:p>
        </w:tc>
        <w:tc>
          <w:tcPr>
            <w:tcW w:w="2254" w:type="dxa"/>
            <w:tcMar/>
          </w:tcPr>
          <w:p w:rsidR="008379B3" w:rsidP="008379B3" w:rsidRDefault="005D56A2" w14:paraId="2B15B067" w14:textId="0C5B16C2" w14:noSpellErr="1">
            <w:pPr>
              <w:rPr>
                <w:lang w:val="en-US"/>
              </w:rPr>
            </w:pPr>
            <w:r>
              <w:rPr>
                <w:lang w:val="en-US"/>
              </w:rPr>
              <w:t>MW</w:t>
            </w:r>
          </w:p>
        </w:tc>
        <w:tc>
          <w:tcPr>
            <w:tcW w:w="2254" w:type="dxa"/>
            <w:tcMar/>
          </w:tcPr>
          <w:p w:rsidR="008379B3" w:rsidP="008379B3" w:rsidRDefault="005D56A2" w14:paraId="7A1D2A0B" w14:textId="7FD2CDDB">
            <w:pPr>
              <w:rPr>
                <w:lang w:val="en-US"/>
              </w:rPr>
            </w:pPr>
            <w:r>
              <w:rPr>
                <w:lang w:val="en-US"/>
              </w:rPr>
              <w:t>2</w:t>
            </w:r>
          </w:p>
        </w:tc>
        <w:tc>
          <w:tcPr>
            <w:tcW w:w="2254" w:type="dxa"/>
            <w:tcMar/>
          </w:tcPr>
          <w:p w:rsidR="008379B3" w:rsidP="008379B3" w:rsidRDefault="005D56A2" w14:paraId="4BE2E4E7" w14:textId="2192C046">
            <w:pPr>
              <w:rPr>
                <w:lang w:val="en-US"/>
              </w:rPr>
            </w:pPr>
            <w:r>
              <w:rPr>
                <w:lang w:val="en-US"/>
              </w:rPr>
              <w:t>8</w:t>
            </w:r>
          </w:p>
        </w:tc>
      </w:tr>
    </w:tbl>
    <w:p w:rsidRPr="008379B3" w:rsidR="008379B3" w:rsidP="008379B3" w:rsidRDefault="008379B3" w14:paraId="0F090608" w14:textId="3E1F0718">
      <w:pPr>
        <w:rPr>
          <w:lang w:val="en-US"/>
        </w:rPr>
      </w:pPr>
      <w:r w:rsidRPr="008379B3">
        <w:rPr>
          <w:lang w:val="en-US"/>
        </w:rPr>
        <w:lastRenderedPageBreak/>
        <w:t>The metrics selected to analyze the performance of a design (i.e., the objective functions) are the</w:t>
      </w:r>
      <w:r w:rsidRPr="008379B3">
        <w:rPr>
          <w:rFonts w:ascii="NimbusSanL-Regu" w:hAnsi="NimbusSanL-Regu" w:cs="NimbusSanL-Regu"/>
          <w:sz w:val="20"/>
          <w:szCs w:val="20"/>
          <w:lang w:val="en-US"/>
        </w:rPr>
        <w:t xml:space="preserve"> </w:t>
      </w:r>
      <w:commentRangeStart w:id="89"/>
      <w:r w:rsidRPr="008379B3">
        <w:rPr>
          <w:lang w:val="en-US"/>
        </w:rPr>
        <w:t>cumulative CO</w:t>
      </w:r>
      <w:r w:rsidRPr="005D56A2">
        <w:rPr>
          <w:rFonts w:ascii="CMR9" w:hAnsi="CMR9" w:cs="CMR9"/>
          <w:sz w:val="18"/>
          <w:szCs w:val="18"/>
          <w:vertAlign w:val="subscript"/>
          <w:lang w:val="en-US"/>
        </w:rPr>
        <w:t>2</w:t>
      </w:r>
      <w:r w:rsidRPr="008379B3">
        <w:rPr>
          <w:rFonts w:ascii="CMR9" w:hAnsi="CMR9" w:cs="CMR9"/>
          <w:sz w:val="18"/>
          <w:szCs w:val="18"/>
          <w:lang w:val="en-US"/>
        </w:rPr>
        <w:t xml:space="preserve"> </w:t>
      </w:r>
      <w:r w:rsidRPr="008379B3">
        <w:rPr>
          <w:lang w:val="en-US"/>
        </w:rPr>
        <w:t>emissions and the H</w:t>
      </w:r>
      <w:r w:rsidRPr="005D56A2">
        <w:rPr>
          <w:rFonts w:ascii="CMR9" w:hAnsi="CMR9" w:cs="CMR9"/>
          <w:sz w:val="18"/>
          <w:szCs w:val="18"/>
          <w:vertAlign w:val="subscript"/>
          <w:lang w:val="en-US"/>
        </w:rPr>
        <w:t>2</w:t>
      </w:r>
      <w:r w:rsidRPr="008379B3">
        <w:rPr>
          <w:rFonts w:ascii="CMR9" w:hAnsi="CMR9" w:cs="CMR9"/>
          <w:sz w:val="18"/>
          <w:szCs w:val="18"/>
          <w:lang w:val="en-US"/>
        </w:rPr>
        <w:t xml:space="preserve"> </w:t>
      </w:r>
      <w:r w:rsidRPr="008379B3">
        <w:rPr>
          <w:lang w:val="en-US"/>
        </w:rPr>
        <w:t>storage size</w:t>
      </w:r>
      <w:commentRangeEnd w:id="89"/>
      <w:r w:rsidR="00C052D1">
        <w:rPr>
          <w:rStyle w:val="CommentReference"/>
        </w:rPr>
        <w:commentReference w:id="89"/>
      </w:r>
      <w:r w:rsidRPr="008379B3">
        <w:rPr>
          <w:lang w:val="en-US"/>
        </w:rPr>
        <w:t>. Both objectives are to be minimized by the optimizer.</w:t>
      </w:r>
      <w:r>
        <w:rPr>
          <w:lang w:val="en-US"/>
        </w:rPr>
        <w:t xml:space="preserve"> </w:t>
      </w:r>
      <w:r w:rsidRPr="00C052D1">
        <w:rPr>
          <w:strike w:val="1"/>
          <w:lang w:val="en-US"/>
          <w:rPrChange w:author="Luca Riboldi" w:date="2020-11-10T17:21:00Z" w:id="90">
            <w:rPr>
              <w:lang w:val="en-US"/>
            </w:rPr>
          </w:rPrChange>
        </w:rPr>
        <w:t>To explore only the space considered of interest, an additional constraint was established, that is to discard</w:t>
      </w:r>
      <w:r w:rsidRPr="00C052D1">
        <w:rPr>
          <w:rFonts w:ascii="NimbusSanL-Regu" w:hAnsi="NimbusSanL-Regu" w:cs="NimbusSanL-Regu"/>
          <w:strike w:val="1"/>
          <w:sz w:val="20"/>
          <w:szCs w:val="20"/>
          <w:lang w:val="en-US"/>
          <w:rPrChange w:author="Luca Riboldi" w:date="2020-11-10T17:21:00Z" w:id="91">
            <w:rPr>
              <w:rFonts w:ascii="NimbusSanL-Regu" w:hAnsi="NimbusSanL-Regu" w:cs="NimbusSanL-Regu"/>
              <w:sz w:val="20"/>
              <w:szCs w:val="20"/>
              <w:lang w:val="en-US"/>
            </w:rPr>
          </w:rPrChange>
        </w:rPr>
        <w:t xml:space="preserve"> </w:t>
      </w:r>
      <w:r w:rsidRPr="00C052D1">
        <w:rPr>
          <w:strike w:val="1"/>
          <w:lang w:val="en-US"/>
          <w:rPrChange w:author="Luca Riboldi" w:date="2020-11-10T17:21:00Z" w:id="92">
            <w:rPr>
              <w:lang w:val="en-US"/>
            </w:rPr>
          </w:rPrChange>
        </w:rPr>
        <w:t>designs leading to an H</w:t>
      </w:r>
      <w:r w:rsidRPr="00C052D1">
        <w:rPr>
          <w:rFonts w:ascii="CMR9" w:hAnsi="CMR9" w:cs="CMR9"/>
          <w:strike w:val="1"/>
          <w:sz w:val="18"/>
          <w:szCs w:val="18"/>
          <w:lang w:val="en-US"/>
          <w:rPrChange w:author="Luca Riboldi" w:date="2020-11-10T17:21:00Z" w:id="93">
            <w:rPr>
              <w:rFonts w:ascii="CMR9" w:hAnsi="CMR9" w:cs="CMR9"/>
              <w:sz w:val="18"/>
              <w:szCs w:val="18"/>
              <w:lang w:val="en-US"/>
            </w:rPr>
          </w:rPrChange>
        </w:rPr>
        <w:t xml:space="preserve">2 </w:t>
      </w:r>
      <w:r w:rsidRPr="00C052D1">
        <w:rPr>
          <w:strike w:val="1"/>
          <w:lang w:val="en-US"/>
          <w:rPrChange w:author="Luca Riboldi" w:date="2020-11-10T17:21:00Z" w:id="94">
            <w:rPr>
              <w:lang w:val="en-US"/>
            </w:rPr>
          </w:rPrChange>
        </w:rPr>
        <w:t>storage size larger than 50,000 kg.</w:t>
      </w:r>
      <w:r w:rsidRPr="008379B3">
        <w:rPr>
          <w:lang w:val="en-US"/>
        </w:rPr>
        <w:t xml:space="preserve"> A multi-objective constrained optimization</w:t>
      </w:r>
      <w:r w:rsidRPr="008379B3">
        <w:rPr>
          <w:rFonts w:ascii="NimbusSanL-Regu" w:hAnsi="NimbusSanL-Regu" w:cs="NimbusSanL-Regu"/>
          <w:sz w:val="20"/>
          <w:szCs w:val="20"/>
          <w:lang w:val="en-US"/>
        </w:rPr>
        <w:t xml:space="preserve"> </w:t>
      </w:r>
      <w:r w:rsidRPr="008379B3">
        <w:rPr>
          <w:lang w:val="en-US"/>
        </w:rPr>
        <w:t>problem is so defined. A meta-heuristic approach was selected to solve the optimization problem. The</w:t>
      </w:r>
      <w:r w:rsidRPr="008379B3">
        <w:rPr>
          <w:rFonts w:ascii="NimbusSanL-Regu" w:hAnsi="NimbusSanL-Regu" w:cs="NimbusSanL-Regu"/>
          <w:sz w:val="20"/>
          <w:szCs w:val="20"/>
          <w:lang w:val="en-US"/>
        </w:rPr>
        <w:t xml:space="preserve"> </w:t>
      </w:r>
      <w:r w:rsidRPr="008379B3">
        <w:rPr>
          <w:lang w:val="en-US"/>
        </w:rPr>
        <w:t xml:space="preserve">genetic algorithm using the </w:t>
      </w:r>
      <w:commentRangeStart w:id="95"/>
      <w:commentRangeStart w:id="96"/>
      <w:r w:rsidRPr="008379B3">
        <w:rPr>
          <w:lang w:val="en-US"/>
        </w:rPr>
        <w:t xml:space="preserve">MATLAB Global </w:t>
      </w:r>
      <w:proofErr w:type="spellStart"/>
      <w:r w:rsidRPr="008379B3">
        <w:rPr>
          <w:lang w:val="en-US"/>
        </w:rPr>
        <w:t xml:space="preserve">Optimisation</w:t>
      </w:r>
      <w:proofErr w:type="spellEnd"/>
      <w:r w:rsidRPr="008379B3">
        <w:rPr>
          <w:lang w:val="en-US"/>
        </w:rPr>
        <w:t xml:space="preserve"> Toolbox </w:t>
      </w:r>
      <w:commentRangeEnd w:id="95"/>
      <w:r>
        <w:rPr>
          <w:rStyle w:val="CommentReference"/>
        </w:rPr>
        <w:commentReference w:id="95"/>
      </w:r>
      <w:commentRangeEnd w:id="96"/>
      <w:r w:rsidR="00C052D1">
        <w:rPr>
          <w:rStyle w:val="CommentReference"/>
        </w:rPr>
        <w:commentReference w:id="96"/>
      </w:r>
      <w:r w:rsidRPr="008379B3">
        <w:rPr>
          <w:lang w:val="en-US"/>
        </w:rPr>
        <w:t>was implemented,</w:t>
      </w:r>
      <w:r>
        <w:rPr>
          <w:lang w:val="en-US"/>
        </w:rPr>
        <w:t xml:space="preserve"> </w:t>
      </w:r>
      <w:r w:rsidRPr="008379B3">
        <w:rPr>
          <w:lang w:val="en-US"/>
        </w:rPr>
        <w:t>with the following characteristics:</w:t>
      </w:r>
    </w:p>
    <w:p w:rsidRPr="005D56A2" w:rsidR="008379B3" w:rsidP="005D56A2" w:rsidRDefault="008379B3" w14:paraId="6839168E" w14:textId="69D71607" w14:noSpellErr="1">
      <w:pPr>
        <w:pStyle w:val="ListParagraph"/>
        <w:numPr>
          <w:ilvl w:val="0"/>
          <w:numId w:val="21"/>
        </w:numPr>
        <w:rPr>
          <w:lang w:val="en-US"/>
        </w:rPr>
      </w:pPr>
      <w:r w:rsidRPr="005D56A2">
        <w:rPr>
          <w:lang w:val="en-US"/>
        </w:rPr>
        <w:t>Population size: 500</w:t>
      </w:r>
    </w:p>
    <w:p w:rsidRPr="005D56A2" w:rsidR="008379B3" w:rsidP="005D56A2" w:rsidRDefault="008379B3" w14:paraId="71232185" w14:textId="094F6E9C" w14:noSpellErr="1">
      <w:pPr>
        <w:pStyle w:val="ListParagraph"/>
        <w:numPr>
          <w:ilvl w:val="0"/>
          <w:numId w:val="21"/>
        </w:numPr>
        <w:rPr>
          <w:lang w:val="en-US"/>
        </w:rPr>
      </w:pPr>
      <w:r w:rsidRPr="005D56A2">
        <w:rPr>
          <w:lang w:val="en-US"/>
        </w:rPr>
        <w:t>Maximum number of generations = 10</w:t>
      </w:r>
    </w:p>
    <w:p w:rsidRPr="005D56A2" w:rsidR="008379B3" w:rsidP="005D56A2" w:rsidRDefault="008379B3" w14:paraId="6BC9E6A5" w14:textId="267A8B82" w14:noSpellErr="1">
      <w:pPr>
        <w:pStyle w:val="ListParagraph"/>
        <w:numPr>
          <w:ilvl w:val="0"/>
          <w:numId w:val="21"/>
        </w:numPr>
        <w:rPr>
          <w:lang w:val="en-US"/>
        </w:rPr>
      </w:pPr>
      <w:r w:rsidRPr="005D56A2">
        <w:rPr>
          <w:lang w:val="en-US"/>
        </w:rPr>
        <w:t>Function tolerance = 10</w:t>
      </w:r>
      <w:r w:rsidRPr="005D56A2">
        <w:rPr>
          <w:vertAlign w:val="superscript"/>
          <w:lang w:val="en-US"/>
        </w:rPr>
        <w:t>−3</w:t>
      </w:r>
    </w:p>
    <w:p w:rsidR="00E96515" w:rsidP="005D56A2" w:rsidRDefault="008379B3" w14:paraId="5ABC52E9" w14:textId="5739FBE0" w14:noSpellErr="1">
      <w:pPr>
        <w:pStyle w:val="ListParagraph"/>
        <w:numPr>
          <w:ilvl w:val="0"/>
          <w:numId w:val="21"/>
        </w:numPr>
        <w:rPr>
          <w:lang w:val="en-US"/>
        </w:rPr>
      </w:pPr>
      <w:r w:rsidRPr="005D56A2">
        <w:rPr>
          <w:lang w:val="en-US"/>
        </w:rPr>
        <w:t>Number of stall generations: 5</w:t>
      </w:r>
    </w:p>
    <w:p w:rsidRPr="005D56A2" w:rsidR="005D56A2" w:rsidP="005D56A2" w:rsidRDefault="005D56A2" w14:paraId="66809591" w14:textId="77777777">
      <w:pPr>
        <w:rPr>
          <w:lang w:val="en-US"/>
        </w:rPr>
      </w:pPr>
    </w:p>
    <w:p w:rsidR="00767C5B" w:rsidP="6E4192E8" w:rsidRDefault="6C636A78" w14:paraId="052B0A8C" w14:textId="558B5077" w14:noSpellErr="1">
      <w:pPr>
        <w:pStyle w:val="ListParagraph"/>
        <w:numPr>
          <w:ilvl w:val="0"/>
          <w:numId w:val="4"/>
        </w:numPr>
        <w:spacing w:before="100" w:beforeAutospacing="on" w:after="100" w:afterAutospacing="on" w:line="240" w:lineRule="auto"/>
        <w:ind w:left="284" w:hanging="284"/>
        <w:jc w:val="left"/>
        <w:rPr>
          <w:rFonts w:ascii="Calibri Light" w:hAnsi="Calibri Light" w:eastAsia="" w:cs="" w:asciiTheme="majorAscii" w:hAnsiTheme="majorAscii" w:eastAsiaTheme="majorEastAsia" w:cstheme="majorBidi"/>
          <w:sz w:val="32"/>
          <w:szCs w:val="32"/>
          <w:lang w:val="en-IE"/>
          <w:rPrChange w:author="Marcin Pilarczyk" w:date="2020-11-11T12:40:38.0181572" w:id="1426338353">
            <w:rPr/>
          </w:rPrChange>
        </w:rPr>
        <w:pPrChange w:author="Marcin Pilarczyk" w:date="2020-11-11T12:40:38.0181572" w:id="1281537475">
          <w:pPr>
            <w:pStyle w:val="ListParagraph"/>
            <w:numPr>
              <w:ilvl w:val="0"/>
              <w:numId w:val="4"/>
            </w:numPr>
            <w:ind w:left="284" w:hanging="284"/>
            <w:jc w:val="left"/>
          </w:pPr>
        </w:pPrChange>
      </w:pPr>
      <w:commentRangeStart w:id="97"/>
      <w:r w:rsidRPr="6E4192E8">
        <w:rPr>
          <w:rFonts w:ascii="Calibri Light" w:hAnsi="Calibri Light" w:eastAsia="" w:cs="" w:asciiTheme="majorAscii" w:hAnsiTheme="majorAscii" w:eastAsiaTheme="majorEastAsia" w:cstheme="majorBidi"/>
          <w:sz w:val="32"/>
          <w:szCs w:val="32"/>
          <w:lang w:val="en-IE"/>
          <w:rPrChange w:author="Marcin Pilarczyk" w:date="2020-11-11T12:40:38.0181572" w:id="2034484479">
            <w:rPr>
              <w:rFonts w:asciiTheme="majorHAnsi" w:hAnsiTheme="majorHAnsi" w:eastAsiaTheme="majorEastAsia" w:cstheme="majorBidi"/>
              <w:sz w:val="32"/>
              <w:szCs w:val="32"/>
              <w:lang w:val="en-IE"/>
            </w:rPr>
          </w:rPrChange>
        </w:rPr>
        <w:t>Testing and validation of research-based tool</w:t>
      </w:r>
      <w:commentRangeEnd w:id="97"/>
      <w:r w:rsidR="00C052D1">
        <w:rPr>
          <w:rStyle w:val="CommentReference"/>
        </w:rPr>
        <w:commentReference w:id="97"/>
      </w:r>
    </w:p>
    <w:p w:rsidRPr="005D56A2" w:rsidR="00E96515" w:rsidP="005D56A2" w:rsidRDefault="00E96515" w14:paraId="464F3C36" w14:textId="77777777">
      <w:pPr>
        <w:rPr>
          <w:rFonts w:asciiTheme="majorHAnsi" w:hAnsiTheme="majorHAnsi" w:eastAsiaTheme="majorEastAsia" w:cstheme="majorBidi"/>
          <w:sz w:val="32"/>
          <w:szCs w:val="32"/>
          <w:lang w:val="en-IE"/>
        </w:rPr>
      </w:pPr>
      <w:bookmarkStart w:name="_GoBack" w:id="98"/>
      <w:bookmarkEnd w:id="98"/>
    </w:p>
    <w:p w:rsidRPr="00E96515" w:rsidR="00E96515" w:rsidP="00E96515" w:rsidRDefault="00E96515" w14:paraId="28A1A36A" w14:textId="77777777">
      <w:pPr>
        <w:spacing w:before="100" w:beforeAutospacing="1" w:after="100" w:afterAutospacing="1" w:line="240" w:lineRule="auto"/>
        <w:jc w:val="left"/>
        <w:rPr>
          <w:rFonts w:asciiTheme="majorHAnsi" w:hAnsiTheme="majorHAnsi" w:eastAsiaTheme="majorEastAsia" w:cstheme="majorBidi"/>
          <w:sz w:val="32"/>
          <w:szCs w:val="32"/>
          <w:lang w:val="en-IE"/>
        </w:rPr>
      </w:pPr>
    </w:p>
    <w:p w:rsidR="009D6A7B" w:rsidP="6C636A78" w:rsidRDefault="6C636A78" w14:paraId="0A5E986B" w14:textId="0407DDBA" w14:noSpellErr="1">
      <w:pPr>
        <w:pStyle w:val="Heading1"/>
        <w:numPr>
          <w:ilvl w:val="0"/>
          <w:numId w:val="4"/>
        </w:numPr>
        <w:ind w:left="284" w:hanging="284"/>
        <w:rPr>
          <w:lang w:val="en-US"/>
        </w:rPr>
      </w:pPr>
      <w:bookmarkStart w:name="_Toc55481654" w:id="99"/>
      <w:r w:rsidRPr="6C636A78">
        <w:rPr>
          <w:lang w:val="en-US"/>
        </w:rPr>
        <w:t>Literature</w:t>
      </w:r>
      <w:bookmarkEnd w:id="86"/>
      <w:bookmarkEnd w:id="99"/>
    </w:p>
    <w:tbl>
      <w:tblPr>
        <w:tblStyle w:val="TableGrid"/>
        <w:tblW w:w="9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51"/>
        <w:gridCol w:w="8881"/>
      </w:tblGrid>
      <w:tr w:rsidRPr="001005DB" w:rsidR="00927840" w:rsidTr="473CF459" w14:paraId="0F8E453E" w14:textId="77777777">
        <w:tc>
          <w:tcPr>
            <w:tcW w:w="551" w:type="dxa"/>
            <w:tcMar/>
          </w:tcPr>
          <w:p w:rsidRPr="00927840" w:rsidR="00927840" w:rsidP="002254C7" w:rsidRDefault="6C636A78" w14:paraId="543D6AB9" w14:textId="296D611B">
            <w:pPr>
              <w:spacing w:after="160" w:line="240" w:lineRule="auto"/>
            </w:pPr>
            <w:r>
              <w:t>[1]</w:t>
            </w:r>
          </w:p>
        </w:tc>
        <w:tc>
          <w:tcPr>
            <w:tcW w:w="8881" w:type="dxa"/>
            <w:tcMar/>
          </w:tcPr>
          <w:p w:rsidRPr="00927840" w:rsidR="00927840" w:rsidP="6C636A78" w:rsidRDefault="6C636A78" w14:paraId="53341173" w14:textId="3C18627D" w14:noSpellErr="1">
            <w:pPr>
              <w:spacing w:after="160" w:line="240" w:lineRule="auto"/>
              <w:jc w:val="left"/>
              <w:rPr>
                <w:lang w:val="en-US"/>
              </w:rPr>
            </w:pPr>
            <w:r w:rsidRPr="6C636A78">
              <w:rPr>
                <w:lang w:val="en-US"/>
              </w:rPr>
              <w:t xml:space="preserve">Master Document No. 1: Case study info. Available online: </w:t>
            </w:r>
            <w:hyperlink r:id="R2840ca7c30564569">
              <w:r w:rsidRPr="6C636A78">
                <w:rPr>
                  <w:rStyle w:val="Hyperlink"/>
                  <w:lang w:val="en-US"/>
                </w:rPr>
                <w:t>https://spfarm.ntnu.no/sites/project/323/_layouts/15/WopiFrame.aspx?sourcedoc={04D6CDE4-5B3D-48F9-A5C3-174553568B1A}&amp;file=Document%201%20-%20Case%20Study%20Info%20v5.pdf&amp;action=default</w:t>
              </w:r>
            </w:hyperlink>
          </w:p>
        </w:tc>
      </w:tr>
      <w:tr w:rsidRPr="001005DB" w:rsidR="00927840" w:rsidTr="473CF459" w14:paraId="0BA8EFC9" w14:textId="77777777">
        <w:tc>
          <w:tcPr>
            <w:tcW w:w="551" w:type="dxa"/>
            <w:tcMar/>
          </w:tcPr>
          <w:p w:rsidRPr="00927840" w:rsidR="00927840" w:rsidP="002254C7" w:rsidRDefault="6C636A78" w14:paraId="6003148B" w14:textId="17B6D823" w14:noSpellErr="1">
            <w:pPr>
              <w:spacing w:after="160" w:line="240" w:lineRule="auto"/>
            </w:pPr>
            <w:r>
              <w:rPr/>
              <w:t>[2]</w:t>
            </w:r>
          </w:p>
        </w:tc>
        <w:tc>
          <w:tcPr>
            <w:tcW w:w="8881" w:type="dxa"/>
            <w:tcMar/>
          </w:tcPr>
          <w:p w:rsidRPr="001005DB" w:rsidR="00927840" w:rsidP="4110F19E" w:rsidRDefault="4110F19E" w14:paraId="1962FFBE" w14:textId="77777777" w14:noSpellErr="1">
            <w:pPr>
              <w:spacing w:line="240" w:lineRule="auto"/>
              <w:rPr>
                <w:lang w:val="en-US"/>
              </w:rPr>
            </w:pPr>
            <w:r w:rsidRPr="4110F19E">
              <w:rPr>
                <w:lang w:val="en-US"/>
              </w:rPr>
              <w:t xml:space="preserve">Master Document No. 4: Process modeling. </w:t>
            </w:r>
            <w:r w:rsidRPr="001005DB">
              <w:rPr>
                <w:lang w:val="en-US"/>
              </w:rPr>
              <w:t>Available online:</w:t>
            </w:r>
          </w:p>
          <w:p w:rsidRPr="001005DB" w:rsidR="003F7D00" w:rsidP="002254C7" w:rsidRDefault="001005DB" w14:paraId="7137FB19" w14:textId="23BAAAB7">
            <w:pPr>
              <w:spacing w:after="160" w:line="240" w:lineRule="auto"/>
              <w:rPr>
                <w:lang w:val="en-US"/>
              </w:rPr>
            </w:pPr>
            <w:hyperlink w:history="1" r:id="rId28">
              <w:r w:rsidRPr="001005DB" w:rsidR="003F7D00">
                <w:rPr>
                  <w:rStyle w:val="Hyperlink"/>
                  <w:lang w:val="en-US"/>
                </w:rPr>
                <w:t>https://spfarm.ntnu.no/sites/project/323/_layouts/15/WopiFrame.aspx?sourcedoc={7A8F6EBC-134F-45AB-8CD0-8C3354F2D538}&amp;file=Deliverable%20activity%20H2%20-%20Integrated.pdf&amp;action=default</w:t>
              </w:r>
            </w:hyperlink>
            <w:r w:rsidRPr="001005DB" w:rsidR="003F7D00">
              <w:rPr>
                <w:lang w:val="en-US"/>
              </w:rPr>
              <w:t xml:space="preserve"> </w:t>
            </w:r>
          </w:p>
        </w:tc>
      </w:tr>
      <w:tr w:rsidRPr="00927840" w:rsidR="00927840" w:rsidTr="473CF459" w14:paraId="0D0A9920" w14:textId="77777777">
        <w:tc>
          <w:tcPr>
            <w:tcW w:w="551" w:type="dxa"/>
            <w:tcMar/>
          </w:tcPr>
          <w:p w:rsidRPr="00927840" w:rsidR="00927840" w:rsidP="002254C7" w:rsidRDefault="6C636A78" w14:paraId="6B03B5AD" w14:textId="5F0B25C8">
            <w:pPr>
              <w:spacing w:after="160" w:line="240" w:lineRule="auto"/>
            </w:pPr>
            <w:r>
              <w:t>[3]</w:t>
            </w:r>
          </w:p>
        </w:tc>
        <w:tc>
          <w:tcPr>
            <w:tcW w:w="8881" w:type="dxa"/>
            <w:tcMar/>
          </w:tcPr>
          <w:p w:rsidRPr="00927840" w:rsidR="00927840" w:rsidP="4110F19E" w:rsidRDefault="4110F19E" w14:paraId="085DAEE1" w14:textId="03EDDCF8">
            <w:pPr>
              <w:spacing w:after="160" w:line="240" w:lineRule="auto"/>
              <w:rPr>
                <w:lang w:val="en-US"/>
              </w:rPr>
            </w:pPr>
            <w:proofErr w:type="spellStart"/>
            <w:r w:rsidRPr="4110F19E">
              <w:rPr>
                <w:lang w:val="en-IE"/>
              </w:rPr>
              <w:t xml:space="preserve">Riboldi</w:t>
            </w:r>
            <w:proofErr w:type="spellEnd"/>
            <w:r w:rsidRPr="4110F19E">
              <w:rPr>
                <w:lang w:val="en-IE"/>
              </w:rPr>
              <w:t xml:space="preserve">, L.; Nord, L.O. Offshore Power Plants Integrating a Wind Farm: Design Optimisation and Techno-Economic Assessment Based on Surrogate Modelling. </w:t>
            </w:r>
            <w:proofErr w:type="spellStart"/>
            <w:r w:rsidRPr="4110F19E">
              <w:rPr>
                <w:rStyle w:val="Emphasis"/>
              </w:rPr>
              <w:t>Processes</w:t>
            </w:r>
            <w:proofErr w:type="spellEnd"/>
            <w:r w:rsidRPr="473CF459">
              <w:rPr/>
              <w:t xml:space="preserve"> </w:t>
            </w:r>
            <w:r w:rsidRPr="4110F19E">
              <w:rPr>
                <w:b w:val="1"/>
                <w:bCs w:val="1"/>
              </w:rPr>
              <w:t>2018</w:t>
            </w:r>
            <w:r w:rsidRPr="473CF459">
              <w:rPr/>
              <w:t xml:space="preserve">, </w:t>
            </w:r>
            <w:r w:rsidRPr="4110F19E">
              <w:rPr>
                <w:rStyle w:val="Emphasis"/>
              </w:rPr>
              <w:t>6</w:t>
            </w:r>
            <w:r>
              <w:rPr/>
              <w:t>, 249.</w:t>
            </w:r>
          </w:p>
        </w:tc>
      </w:tr>
      <w:tr w:rsidRPr="00BB15D4" w:rsidR="00927840" w:rsidTr="473CF459" w14:paraId="757883C6" w14:textId="77777777">
        <w:tc>
          <w:tcPr>
            <w:tcW w:w="551" w:type="dxa"/>
            <w:tcMar/>
          </w:tcPr>
          <w:p w:rsidRPr="00927840" w:rsidR="00927840" w:rsidP="002254C7" w:rsidRDefault="00BB15D4" w14:paraId="6AA11A9E" w14:textId="4F31A0B7">
            <w:pPr>
              <w:spacing w:after="160" w:line="240" w:lineRule="auto"/>
            </w:pPr>
            <w:r>
              <w:t>[</w:t>
            </w:r>
            <w:r w:rsidR="4110F19E">
              <w:t>4</w:t>
            </w:r>
            <w:r>
              <w:t>]</w:t>
            </w:r>
          </w:p>
        </w:tc>
        <w:tc>
          <w:tcPr>
            <w:tcW w:w="8881" w:type="dxa"/>
            <w:tcMar/>
          </w:tcPr>
          <w:p w:rsidRPr="00BB15D4" w:rsidR="00927840" w:rsidP="002254C7" w:rsidRDefault="00BB15D4" w14:paraId="41870FDE" w14:textId="13CE3BDB">
            <w:pPr>
              <w:spacing w:after="160" w:line="240" w:lineRule="auto"/>
              <w:rPr>
                <w:lang w:val="en-US"/>
              </w:rPr>
            </w:pPr>
            <w:proofErr w:type="spellStart"/>
            <w:r w:rsidRPr="00BB15D4">
              <w:rPr>
                <w:lang w:val="en-US"/>
              </w:rPr>
              <w:t>Riboldi</w:t>
            </w:r>
            <w:proofErr w:type="spellEnd"/>
            <w:r w:rsidRPr="00BB15D4">
              <w:rPr>
                <w:lang w:val="en-US"/>
              </w:rPr>
              <w:t xml:space="preserve">, L; Erick, F.A.; </w:t>
            </w:r>
            <w:proofErr w:type="spellStart"/>
            <w:r w:rsidRPr="00BB15D4">
              <w:rPr>
                <w:lang w:val="en-US"/>
              </w:rPr>
              <w:t>Pilarczyk</w:t>
            </w:r>
            <w:proofErr w:type="spellEnd"/>
            <w:r w:rsidRPr="00BB15D4">
              <w:rPr>
                <w:lang w:val="en-US"/>
              </w:rPr>
              <w:t>, M.; Tedeschi, E.; Nord, L.O. Optimal design of a hybrid energy system for the supply of clean and stable energy to offshore i</w:t>
            </w:r>
            <w:r>
              <w:rPr>
                <w:lang w:val="en-US"/>
              </w:rPr>
              <w:t>nstallations. Frontiers. Under review.</w:t>
            </w:r>
          </w:p>
        </w:tc>
      </w:tr>
      <w:tr w:rsidRPr="00BB15D4" w:rsidR="00927840" w:rsidTr="473CF459" w14:paraId="3DAE45CE" w14:textId="77777777">
        <w:tc>
          <w:tcPr>
            <w:tcW w:w="551" w:type="dxa"/>
            <w:tcMar/>
          </w:tcPr>
          <w:p w:rsidRPr="00BB15D4" w:rsidR="00927840" w:rsidP="002254C7" w:rsidRDefault="4110F19E" w14:paraId="2B6431C0" w14:textId="77777777">
            <w:pPr>
              <w:spacing w:after="160" w:line="240" w:lineRule="auto"/>
              <w:rPr>
                <w:lang w:val="en-US"/>
              </w:rPr>
            </w:pPr>
            <w:r w:rsidRPr="00BB15D4">
              <w:rPr>
                <w:lang w:val="en-US"/>
              </w:rPr>
              <w:t>5</w:t>
            </w:r>
          </w:p>
        </w:tc>
        <w:tc>
          <w:tcPr>
            <w:tcW w:w="8881" w:type="dxa"/>
            <w:tcMar/>
          </w:tcPr>
          <w:p w:rsidRPr="00BB15D4" w:rsidR="00927840" w:rsidP="002254C7" w:rsidRDefault="00927840" w14:paraId="3DD55F1A" w14:textId="79671EEB">
            <w:pPr>
              <w:spacing w:after="160" w:line="240" w:lineRule="auto"/>
              <w:rPr>
                <w:lang w:val="en-US"/>
              </w:rPr>
            </w:pPr>
          </w:p>
        </w:tc>
      </w:tr>
      <w:tr w:rsidRPr="00BB15D4" w:rsidR="00927840" w:rsidTr="473CF459" w14:paraId="578B488E" w14:textId="77777777">
        <w:tc>
          <w:tcPr>
            <w:tcW w:w="551" w:type="dxa"/>
            <w:tcMar/>
          </w:tcPr>
          <w:p w:rsidRPr="00BB15D4" w:rsidR="00927840" w:rsidP="002254C7" w:rsidRDefault="4110F19E" w14:paraId="61B8D61C" w14:textId="77777777">
            <w:pPr>
              <w:spacing w:after="160" w:line="240" w:lineRule="auto"/>
              <w:rPr>
                <w:lang w:val="en-US"/>
              </w:rPr>
            </w:pPr>
            <w:r w:rsidRPr="00BB15D4">
              <w:rPr>
                <w:lang w:val="en-US"/>
              </w:rPr>
              <w:t>6</w:t>
            </w:r>
          </w:p>
        </w:tc>
        <w:tc>
          <w:tcPr>
            <w:tcW w:w="8881" w:type="dxa"/>
            <w:tcMar/>
          </w:tcPr>
          <w:p w:rsidRPr="00BB15D4" w:rsidR="00927840" w:rsidP="002254C7" w:rsidRDefault="00927840" w14:paraId="0AFAEE0E" w14:textId="041A21B3">
            <w:pPr>
              <w:spacing w:after="160" w:line="240" w:lineRule="auto"/>
              <w:rPr>
                <w:lang w:val="en-US"/>
              </w:rPr>
            </w:pPr>
          </w:p>
        </w:tc>
      </w:tr>
      <w:tr w:rsidRPr="00BB15D4" w:rsidR="00927840" w:rsidTr="473CF459" w14:paraId="7C6F18A1" w14:textId="77777777">
        <w:tc>
          <w:tcPr>
            <w:tcW w:w="551" w:type="dxa"/>
            <w:tcMar/>
          </w:tcPr>
          <w:p w:rsidRPr="00BB15D4" w:rsidR="00927840" w:rsidP="002254C7" w:rsidRDefault="4110F19E" w14:paraId="156B55A4" w14:textId="77777777">
            <w:pPr>
              <w:spacing w:after="160" w:line="240" w:lineRule="auto"/>
              <w:rPr>
                <w:lang w:val="en-US"/>
              </w:rPr>
            </w:pPr>
            <w:r w:rsidRPr="00BB15D4">
              <w:rPr>
                <w:lang w:val="en-US"/>
              </w:rPr>
              <w:t>7</w:t>
            </w:r>
          </w:p>
        </w:tc>
        <w:tc>
          <w:tcPr>
            <w:tcW w:w="8881" w:type="dxa"/>
            <w:tcMar/>
          </w:tcPr>
          <w:p w:rsidRPr="00BB15D4" w:rsidR="00927840" w:rsidP="002254C7" w:rsidRDefault="00927840" w14:paraId="51C13730" w14:textId="798B7B1C">
            <w:pPr>
              <w:spacing w:after="160" w:line="240" w:lineRule="auto"/>
              <w:rPr>
                <w:lang w:val="en-US"/>
              </w:rPr>
            </w:pPr>
          </w:p>
        </w:tc>
      </w:tr>
      <w:tr w:rsidRPr="00BB15D4" w:rsidR="00927840" w:rsidTr="473CF459" w14:paraId="29D07489" w14:textId="77777777">
        <w:tc>
          <w:tcPr>
            <w:tcW w:w="551" w:type="dxa"/>
            <w:tcMar/>
          </w:tcPr>
          <w:p w:rsidRPr="00BB15D4" w:rsidR="00927840" w:rsidP="002254C7" w:rsidRDefault="4110F19E" w14:paraId="4D10E3C8" w14:textId="77777777">
            <w:pPr>
              <w:spacing w:after="160" w:line="240" w:lineRule="auto"/>
              <w:rPr>
                <w:lang w:val="en-US"/>
              </w:rPr>
            </w:pPr>
            <w:r w:rsidRPr="00BB15D4">
              <w:rPr>
                <w:lang w:val="en-US"/>
              </w:rPr>
              <w:lastRenderedPageBreak/>
              <w:t>8</w:t>
            </w:r>
          </w:p>
        </w:tc>
        <w:tc>
          <w:tcPr>
            <w:tcW w:w="8881" w:type="dxa"/>
            <w:tcMar/>
          </w:tcPr>
          <w:p w:rsidRPr="00BB15D4" w:rsidR="00927840" w:rsidP="002254C7" w:rsidRDefault="00927840" w14:paraId="1BFF3CE9" w14:textId="76FECC04">
            <w:pPr>
              <w:spacing w:after="160" w:line="240" w:lineRule="auto"/>
              <w:rPr>
                <w:lang w:val="en-US"/>
              </w:rPr>
            </w:pPr>
          </w:p>
        </w:tc>
      </w:tr>
      <w:tr w:rsidRPr="00BB15D4" w:rsidR="00927840" w:rsidTr="473CF459" w14:paraId="30241264" w14:textId="77777777">
        <w:tc>
          <w:tcPr>
            <w:tcW w:w="551" w:type="dxa"/>
            <w:tcMar/>
          </w:tcPr>
          <w:p w:rsidRPr="00BB15D4" w:rsidR="00927840" w:rsidP="002254C7" w:rsidRDefault="4110F19E" w14:paraId="3D1386F5" w14:textId="77777777">
            <w:pPr>
              <w:spacing w:after="160" w:line="240" w:lineRule="auto"/>
              <w:rPr>
                <w:lang w:val="en-US"/>
              </w:rPr>
            </w:pPr>
            <w:r w:rsidRPr="00BB15D4">
              <w:rPr>
                <w:lang w:val="en-US"/>
              </w:rPr>
              <w:t>9</w:t>
            </w:r>
          </w:p>
        </w:tc>
        <w:tc>
          <w:tcPr>
            <w:tcW w:w="8881" w:type="dxa"/>
            <w:tcMar/>
          </w:tcPr>
          <w:p w:rsidRPr="00BB15D4" w:rsidR="00927840" w:rsidP="002254C7" w:rsidRDefault="00927840" w14:paraId="312D4104" w14:textId="27E5B68E">
            <w:pPr>
              <w:spacing w:after="160" w:line="240" w:lineRule="auto"/>
              <w:rPr>
                <w:lang w:val="en-US"/>
              </w:rPr>
            </w:pPr>
          </w:p>
        </w:tc>
      </w:tr>
      <w:tr w:rsidRPr="00BB15D4" w:rsidR="00927840" w:rsidTr="473CF459" w14:paraId="41C5EAD1" w14:textId="77777777">
        <w:tc>
          <w:tcPr>
            <w:tcW w:w="551" w:type="dxa"/>
            <w:tcMar/>
          </w:tcPr>
          <w:p w:rsidRPr="00BB15D4" w:rsidR="00927840" w:rsidP="4110F19E" w:rsidRDefault="4110F19E" w14:paraId="72E25B4B" w14:textId="77777777">
            <w:pPr>
              <w:spacing w:after="160" w:line="240" w:lineRule="auto"/>
              <w:rPr>
                <w:lang w:val="en-US"/>
              </w:rPr>
            </w:pPr>
            <w:r w:rsidRPr="00BB15D4">
              <w:rPr>
                <w:lang w:val="en-US"/>
              </w:rPr>
              <w:t>10</w:t>
            </w:r>
          </w:p>
        </w:tc>
        <w:tc>
          <w:tcPr>
            <w:tcW w:w="8881" w:type="dxa"/>
            <w:tcMar/>
          </w:tcPr>
          <w:p w:rsidRPr="00BB15D4" w:rsidR="00927840" w:rsidP="002254C7" w:rsidRDefault="00927840" w14:paraId="70D54BB2" w14:textId="32993E3A">
            <w:pPr>
              <w:spacing w:after="160" w:line="240" w:lineRule="auto"/>
              <w:rPr>
                <w:lang w:val="en-US"/>
              </w:rPr>
            </w:pPr>
          </w:p>
        </w:tc>
      </w:tr>
    </w:tbl>
    <w:p w:rsidRPr="00BB15D4" w:rsidR="0028023F" w:rsidP="00242CAE" w:rsidRDefault="0028023F" w14:paraId="2D3A03B7" w14:textId="2F7F22D1">
      <w:pPr>
        <w:rPr>
          <w:lang w:val="en-US"/>
        </w:rPr>
      </w:pPr>
    </w:p>
    <w:sectPr w:rsidRPr="00BB15D4" w:rsidR="0028023F" w:rsidSect="00252BAA">
      <w:sectPrChange w:author="Marcin Pilarczyk" w:date="2020-11-11T12:40:38.0181572" w:id="1510856242">
        <w:sectPr w:rsidRPr="00BB15D4" w:rsidR="0028023F" w:rsidSect="00252BAA">
          <w:pgSz w:w="11906" w:h="16838"/>
          <w:pgMar w:top="1440" w:right="1440" w:bottom="1440" w:left="1440" w:header="709" w:footer="420" w:gutter="0"/>
          <w:cols w:space="708"/>
          <w:titlePg/>
          <w:docGrid w:linePitch="360"/>
        </w:sectPr>
      </w:sectPrChange>
      <w:pgSz w:w="11906" w:h="16838" w:orient="portrait"/>
      <w:pgMar w:top="1440" w:right="1440" w:bottom="1440" w:left="1440" w:header="709" w:footer="4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LR" w:author="Luca Riboldi" w:date="2020-11-10T17:06:00Z" w:id="9">
    <w:p w:rsidRPr="00953D25" w:rsidR="00953D25" w:rsidRDefault="00953D25" w14:paraId="0042DE8A" w14:textId="3D15547B">
      <w:pPr>
        <w:pStyle w:val="CommentText"/>
        <w:rPr>
          <w:lang w:val="en-US"/>
        </w:rPr>
      </w:pPr>
      <w:r>
        <w:rPr>
          <w:rStyle w:val="CommentReference"/>
        </w:rPr>
        <w:annotationRef/>
      </w:r>
      <w:r w:rsidRPr="00953D25">
        <w:rPr>
          <w:lang w:val="en-US"/>
        </w:rPr>
        <w:t xml:space="preserve">I think that this should be more a </w:t>
      </w:r>
      <w:r>
        <w:rPr>
          <w:lang w:val="en-US"/>
        </w:rPr>
        <w:t>description of the research-tool itself. What is written below is more an introduction to the tool and could be a stand-alone section before this one</w:t>
      </w:r>
    </w:p>
  </w:comment>
  <w:comment w:initials="LR" w:author="Luca Riboldi" w:date="2020-11-10T16:44:00Z" w:id="22">
    <w:p w:rsidRPr="001005DB" w:rsidR="001005DB" w:rsidRDefault="001005DB" w14:paraId="58F4EB12" w14:textId="6E864730">
      <w:pPr>
        <w:pStyle w:val="CommentText"/>
        <w:rPr>
          <w:lang w:val="en-US"/>
        </w:rPr>
      </w:pPr>
      <w:r>
        <w:rPr>
          <w:rStyle w:val="CommentReference"/>
        </w:rPr>
        <w:annotationRef/>
      </w:r>
      <w:r w:rsidRPr="001005DB">
        <w:rPr>
          <w:lang w:val="en-US"/>
        </w:rPr>
        <w:t>C</w:t>
      </w:r>
      <w:r>
        <w:rPr>
          <w:lang w:val="en-US"/>
        </w:rPr>
        <w:t>a</w:t>
      </w:r>
      <w:r w:rsidRPr="001005DB">
        <w:rPr>
          <w:lang w:val="en-US"/>
        </w:rPr>
        <w:t>n we say this f</w:t>
      </w:r>
      <w:r>
        <w:rPr>
          <w:lang w:val="en-US"/>
        </w:rPr>
        <w:t>or sure?</w:t>
      </w:r>
    </w:p>
  </w:comment>
  <w:comment w:initials="LR" w:author="Luca Riboldi" w:date="2020-11-10T16:46:00Z" w:id="49">
    <w:p w:rsidRPr="00323412" w:rsidR="00323412" w:rsidRDefault="00323412" w14:paraId="507ED968" w14:textId="76691254">
      <w:pPr>
        <w:pStyle w:val="CommentText"/>
        <w:rPr>
          <w:lang w:val="en-US"/>
        </w:rPr>
      </w:pPr>
      <w:r>
        <w:rPr>
          <w:rStyle w:val="CommentReference"/>
        </w:rPr>
        <w:annotationRef/>
      </w:r>
      <w:r w:rsidRPr="00323412">
        <w:rPr>
          <w:lang w:val="en-US"/>
        </w:rPr>
        <w:t>These more than sub-o</w:t>
      </w:r>
      <w:r>
        <w:rPr>
          <w:lang w:val="en-US"/>
        </w:rPr>
        <w:t>bjectives for the research tool, look more like the steps for the development of the integrated model at the core of the tool. I rephrased accordingly.</w:t>
      </w:r>
    </w:p>
  </w:comment>
  <w:comment w:initials="LR" w:author="Luca Riboldi" w:date="2020-11-10T16:55:00Z" w:id="52">
    <w:p w:rsidRPr="00EB1DC7" w:rsidR="00EB1DC7" w:rsidRDefault="00EB1DC7" w14:paraId="1ABBDAC1" w14:textId="23A0FCFF">
      <w:pPr>
        <w:pStyle w:val="CommentText"/>
        <w:rPr>
          <w:lang w:val="en-US"/>
        </w:rPr>
      </w:pPr>
      <w:r>
        <w:rPr>
          <w:rStyle w:val="CommentReference"/>
        </w:rPr>
        <w:annotationRef/>
      </w:r>
      <w:r w:rsidRPr="00EB1DC7">
        <w:rPr>
          <w:lang w:val="en-US"/>
        </w:rPr>
        <w:t>I don’t understand this. Th</w:t>
      </w:r>
      <w:r>
        <w:rPr>
          <w:lang w:val="en-US"/>
        </w:rPr>
        <w:t xml:space="preserve">e model for the </w:t>
      </w:r>
      <w:r w:rsidRPr="6C636A78">
        <w:rPr>
          <w:lang w:val="en-US"/>
        </w:rPr>
        <w:t>research-based tool</w:t>
      </w:r>
      <w:r>
        <w:rPr>
          <w:lang w:val="en-US"/>
        </w:rPr>
        <w:t xml:space="preserve"> cannot be based on a case study. On the contrary it should be possible to apply it to different case studies.</w:t>
      </w:r>
    </w:p>
  </w:comment>
  <w:comment w:initials="LR" w:author="Luca Riboldi" w:date="2020-11-10T16:58:00Z" w:id="58">
    <w:p w:rsidRPr="00EB1DC7" w:rsidR="00EB1DC7" w:rsidRDefault="00EB1DC7" w14:paraId="30F85877" w14:textId="2544754A">
      <w:pPr>
        <w:pStyle w:val="CommentText"/>
        <w:rPr>
          <w:lang w:val="en-US"/>
        </w:rPr>
      </w:pPr>
      <w:r>
        <w:rPr>
          <w:rStyle w:val="CommentReference"/>
        </w:rPr>
        <w:annotationRef/>
      </w:r>
      <w:r w:rsidRPr="00EB1DC7">
        <w:rPr>
          <w:lang w:val="en-US"/>
        </w:rPr>
        <w:t>Acronym to be defined</w:t>
      </w:r>
    </w:p>
  </w:comment>
  <w:comment w:initials="LR" w:author="Luca Riboldi" w:date="2020-11-10T16:59:00Z" w:id="59">
    <w:p w:rsidRPr="00EB1DC7" w:rsidR="00EB1DC7" w:rsidRDefault="00EB1DC7" w14:paraId="738239AB" w14:textId="2A9D860D">
      <w:pPr>
        <w:pStyle w:val="CommentText"/>
        <w:rPr>
          <w:lang w:val="en-US"/>
        </w:rPr>
      </w:pPr>
      <w:r>
        <w:rPr>
          <w:rStyle w:val="CommentReference"/>
        </w:rPr>
        <w:annotationRef/>
      </w:r>
      <w:r w:rsidRPr="00EB1DC7">
        <w:rPr>
          <w:lang w:val="en-US"/>
        </w:rPr>
        <w:t xml:space="preserve">It would </w:t>
      </w:r>
      <w:r>
        <w:rPr>
          <w:lang w:val="en-US"/>
        </w:rPr>
        <w:t>be nice but do we want to commit to this?</w:t>
      </w:r>
    </w:p>
  </w:comment>
  <w:comment w:initials="LR" w:author="Luca Riboldi" w:date="2020-11-10T17:00:00Z" w:id="63">
    <w:p w:rsidRPr="00EB1DC7" w:rsidR="00EB1DC7" w:rsidRDefault="00EB1DC7" w14:paraId="3381E028" w14:textId="31C3D079">
      <w:pPr>
        <w:pStyle w:val="CommentText"/>
        <w:rPr>
          <w:lang w:val="en-US"/>
        </w:rPr>
      </w:pPr>
      <w:r>
        <w:rPr>
          <w:rStyle w:val="CommentReference"/>
        </w:rPr>
        <w:annotationRef/>
      </w:r>
      <w:r w:rsidRPr="00EB1DC7">
        <w:rPr>
          <w:lang w:val="en-US"/>
        </w:rPr>
        <w:t>I think it’s a g</w:t>
      </w:r>
      <w:r>
        <w:rPr>
          <w:lang w:val="en-US"/>
        </w:rPr>
        <w:t>ood idea but it is not so straightforward</w:t>
      </w:r>
    </w:p>
  </w:comment>
  <w:comment w:initials="LR" w:author="Luca Riboldi" w:date="2020-11-10T17:01:00Z" w:id="64">
    <w:p w:rsidRPr="00EB1DC7" w:rsidR="00EB1DC7" w:rsidRDefault="00EB1DC7" w14:paraId="4021892D" w14:textId="207D5825">
      <w:pPr>
        <w:pStyle w:val="CommentText"/>
        <w:rPr>
          <w:lang w:val="en-US"/>
        </w:rPr>
      </w:pPr>
      <w:r>
        <w:rPr>
          <w:rStyle w:val="CommentReference"/>
        </w:rPr>
        <w:annotationRef/>
      </w:r>
      <w:r w:rsidRPr="00EB1DC7">
        <w:rPr>
          <w:lang w:val="en-US"/>
        </w:rPr>
        <w:t>I was not expecting w</w:t>
      </w:r>
      <w:r>
        <w:rPr>
          <w:lang w:val="en-US"/>
        </w:rPr>
        <w:t>e would do any of this. Will we?</w:t>
      </w:r>
    </w:p>
  </w:comment>
  <w:comment w:initials="LR" w:author="Luca Riboldi" w:date="2020-11-10T17:02:00Z" w:id="65">
    <w:p w:rsidRPr="00EB1DC7" w:rsidR="00EB1DC7" w:rsidRDefault="00EB1DC7" w14:paraId="03AB3B91" w14:textId="18747723">
      <w:pPr>
        <w:pStyle w:val="CommentText"/>
        <w:rPr>
          <w:lang w:val="en-US"/>
        </w:rPr>
      </w:pPr>
      <w:r>
        <w:rPr>
          <w:rStyle w:val="CommentReference"/>
        </w:rPr>
        <w:annotationRef/>
      </w:r>
      <w:r w:rsidRPr="00EB1DC7">
        <w:rPr>
          <w:lang w:val="en-US"/>
        </w:rPr>
        <w:t xml:space="preserve">Correct me </w:t>
      </w:r>
      <w:r>
        <w:rPr>
          <w:lang w:val="en-US"/>
        </w:rPr>
        <w:t>i</w:t>
      </w:r>
      <w:r w:rsidRPr="00EB1DC7">
        <w:rPr>
          <w:lang w:val="en-US"/>
        </w:rPr>
        <w:t>f I’m w</w:t>
      </w:r>
      <w:r>
        <w:rPr>
          <w:lang w:val="en-US"/>
        </w:rPr>
        <w:t>rong but we will not test the integrated model I the hardware-in-the-loop platform. We will use some models of specific component there and we might be able to validate certain models against experiments but otherwise I think that the integrated model is not to be linked so closely to the experimental testing. I suggest to remove this bullet point.</w:t>
      </w:r>
    </w:p>
  </w:comment>
  <w:comment w:initials="LR" w:author="Luca Riboldi" w:date="2020-11-10T17:08:00Z" w:id="67">
    <w:p w:rsidRPr="00953D25" w:rsidR="00953D25" w:rsidRDefault="00953D25" w14:paraId="7656C7E0" w14:textId="6696A0EE">
      <w:pPr>
        <w:pStyle w:val="CommentText"/>
        <w:rPr>
          <w:lang w:val="en-US"/>
        </w:rPr>
      </w:pPr>
      <w:r>
        <w:rPr>
          <w:rStyle w:val="CommentReference"/>
        </w:rPr>
        <w:annotationRef/>
      </w:r>
      <w:r w:rsidRPr="00953D25">
        <w:rPr>
          <w:lang w:val="en-US"/>
        </w:rPr>
        <w:t>We have a</w:t>
      </w:r>
      <w:r>
        <w:rPr>
          <w:lang w:val="en-US"/>
        </w:rPr>
        <w:t xml:space="preserve"> deliverable dedicated to the integrated model + publications. I think we can possibly avoid another description here.</w:t>
      </w:r>
    </w:p>
  </w:comment>
  <w:comment w:initials="MP" w:author="Marcin Pilarczyk" w:date="2020-11-05T15:10:00Z" w:id="69">
    <w:p w:rsidRPr="000A2DE4" w:rsidR="001005DB" w:rsidRDefault="001005DB" w14:paraId="096ACA65" w14:textId="3684767A">
      <w:pPr>
        <w:pStyle w:val="CommentText"/>
        <w:rPr>
          <w:lang w:val="en-US"/>
        </w:rPr>
      </w:pPr>
      <w:r>
        <w:rPr>
          <w:rStyle w:val="CommentReference"/>
        </w:rPr>
        <w:annotationRef/>
      </w:r>
      <w:r w:rsidRPr="000A2DE4">
        <w:rPr>
          <w:lang w:val="en-US"/>
        </w:rPr>
        <w:t xml:space="preserve">@Luca I wrote different objectives of the calculations </w:t>
      </w:r>
      <w:r>
        <w:rPr>
          <w:lang w:val="en-US"/>
        </w:rPr>
        <w:t xml:space="preserve">but there are three of them listed in table Y as Design objectives. Are they the same for HES-OFF and thus not changeable? Am I correct? Or user can force the solver to just only min. CO2 emmision or fix GT at one load level whenever it is possible or check if for provided inputs one GT can be removed? </w:t>
      </w:r>
    </w:p>
  </w:comment>
  <w:comment w:initials="LR" w:author="Luca Riboldi" w:date="2020-11-10T17:10:00Z" w:id="70">
    <w:p w:rsidRPr="00953D25" w:rsidR="00953D25" w:rsidRDefault="00953D25" w14:paraId="3BA8C4AB" w14:textId="3362D9F0">
      <w:pPr>
        <w:pStyle w:val="CommentText"/>
        <w:rPr>
          <w:lang w:val="en-US"/>
        </w:rPr>
      </w:pPr>
      <w:r>
        <w:rPr>
          <w:rStyle w:val="CommentReference"/>
        </w:rPr>
        <w:annotationRef/>
      </w:r>
      <w:r w:rsidRPr="00953D25">
        <w:rPr>
          <w:lang w:val="en-US"/>
        </w:rPr>
        <w:t>Not sure to understand. L</w:t>
      </w:r>
      <w:r>
        <w:rPr>
          <w:lang w:val="en-US"/>
        </w:rPr>
        <w:t>et’s discuss this in the meeting.</w:t>
      </w:r>
    </w:p>
  </w:comment>
  <w:comment w:initials="LR" w:author="Luca Riboldi" w:date="2020-11-10T17:11:00Z" w:id="71">
    <w:p w:rsidRPr="00953D25" w:rsidR="00953D25" w:rsidRDefault="00953D25" w14:paraId="724F8ABE" w14:textId="462DE0E1">
      <w:pPr>
        <w:pStyle w:val="CommentText"/>
        <w:rPr>
          <w:lang w:val="en-US"/>
        </w:rPr>
      </w:pPr>
      <w:r>
        <w:rPr>
          <w:rStyle w:val="CommentReference"/>
        </w:rPr>
        <w:annotationRef/>
      </w:r>
      <w:r w:rsidRPr="00953D25">
        <w:rPr>
          <w:lang w:val="en-US"/>
        </w:rPr>
        <w:t xml:space="preserve">I think this </w:t>
      </w:r>
      <w:r>
        <w:rPr>
          <w:lang w:val="en-US"/>
        </w:rPr>
        <w:t>table is key for defining and explaining the RBT. I suggest have this as a focus of our meeting and discuss together what should be the inputs/outputs expected from the RBT.</w:t>
      </w:r>
    </w:p>
  </w:comment>
  <w:comment w:initials="MP" w:author="Marcin Pilarczyk" w:date="2020-11-05T15:43:00Z" w:id="72">
    <w:p w:rsidRPr="008379B3" w:rsidR="001005DB" w:rsidRDefault="001005DB" w14:paraId="4A1AEBFF" w14:textId="58A6B9AA">
      <w:pPr>
        <w:pStyle w:val="CommentText"/>
        <w:rPr>
          <w:lang w:val="en-US"/>
        </w:rPr>
      </w:pPr>
      <w:r>
        <w:rPr>
          <w:rStyle w:val="CommentReference"/>
        </w:rPr>
        <w:annotationRef/>
      </w:r>
      <w:r w:rsidRPr="008379B3">
        <w:rPr>
          <w:lang w:val="en-US"/>
        </w:rPr>
        <w:t xml:space="preserve">The tool can estimate the number and types of GT or consider user’s input. </w:t>
      </w:r>
      <w:r>
        <w:rPr>
          <w:lang w:val="en-US"/>
        </w:rPr>
        <w:t>It has to be somehow definable in the User Interface. (?)</w:t>
      </w:r>
    </w:p>
  </w:comment>
  <w:comment w:initials="MP" w:author="Marcin Pilarczyk" w:date="2020-11-05T15:27:00Z" w:id="74">
    <w:p w:rsidRPr="005204E5" w:rsidR="001005DB" w:rsidRDefault="001005DB" w14:paraId="600170CC" w14:textId="3249FE6B">
      <w:pPr>
        <w:pStyle w:val="CommentText"/>
        <w:rPr>
          <w:lang w:val="en-US"/>
        </w:rPr>
      </w:pPr>
      <w:r>
        <w:rPr>
          <w:rStyle w:val="CommentReference"/>
        </w:rPr>
        <w:annotationRef/>
      </w:r>
      <w:r w:rsidRPr="005204E5">
        <w:rPr>
          <w:lang w:val="en-US"/>
        </w:rPr>
        <w:t xml:space="preserve">I thought that this point can specify the inputs and outputs between submodels which are integrated in one model. </w:t>
      </w:r>
      <w:r>
        <w:rPr>
          <w:lang w:val="en-US"/>
        </w:rPr>
        <w:t xml:space="preserve">I am not sure for now if it is a good idea. </w:t>
      </w:r>
    </w:p>
  </w:comment>
  <w:comment w:initials="LR" w:author="Luca Riboldi" w:date="2020-11-10T17:15:00Z" w:id="75">
    <w:p w:rsidRPr="00953D25" w:rsidR="00953D25" w:rsidRDefault="00953D25" w14:paraId="361EE36A" w14:textId="73E362A6">
      <w:pPr>
        <w:pStyle w:val="CommentText"/>
        <w:rPr>
          <w:lang w:val="en-US"/>
        </w:rPr>
      </w:pPr>
      <w:r>
        <w:rPr>
          <w:rStyle w:val="CommentReference"/>
        </w:rPr>
        <w:annotationRef/>
      </w:r>
      <w:r w:rsidRPr="00953D25">
        <w:rPr>
          <w:lang w:val="en-US"/>
        </w:rPr>
        <w:t>Maybe it could be u</w:t>
      </w:r>
      <w:r>
        <w:rPr>
          <w:lang w:val="en-US"/>
        </w:rPr>
        <w:t xml:space="preserve">seful going the other way around. We start to define inputs/outputs of all these submodels (and their connections) and then we go up to </w:t>
      </w:r>
      <w:r w:rsidR="00C052D1">
        <w:rPr>
          <w:lang w:val="en-US"/>
        </w:rPr>
        <w:t>inputs/outputs of the RBT (Table Y). Bottom-up approach rather than top-down.</w:t>
      </w:r>
    </w:p>
  </w:comment>
  <w:comment w:initials="MP" w:author="Marcin Pilarczyk" w:date="2020-11-05T15:32:00Z" w:id="87">
    <w:p w:rsidRPr="005204E5" w:rsidR="001005DB" w:rsidRDefault="001005DB" w14:paraId="478A03F6" w14:textId="7BD1B40F">
      <w:pPr>
        <w:pStyle w:val="CommentText"/>
        <w:rPr>
          <w:lang w:val="en-US"/>
        </w:rPr>
      </w:pPr>
      <w:r>
        <w:rPr>
          <w:rStyle w:val="CommentReference"/>
        </w:rPr>
        <w:annotationRef/>
      </w:r>
      <w:r w:rsidRPr="005204E5">
        <w:rPr>
          <w:lang w:val="en-US"/>
        </w:rPr>
        <w:t>I think that Roberto could provide more information here but I suppose that it will be later on.</w:t>
      </w:r>
    </w:p>
  </w:comment>
  <w:comment w:initials="LR" w:author="Luca Riboldi" w:date="2020-11-10T17:17:00Z" w:id="88">
    <w:p w:rsidRPr="00C052D1" w:rsidR="00C052D1" w:rsidRDefault="00C052D1" w14:paraId="754C7AF4" w14:textId="2EDC1D6C">
      <w:pPr>
        <w:pStyle w:val="CommentText"/>
        <w:rPr>
          <w:lang w:val="en-US"/>
        </w:rPr>
      </w:pPr>
      <w:r>
        <w:rPr>
          <w:rStyle w:val="CommentReference"/>
        </w:rPr>
        <w:annotationRef/>
      </w:r>
      <w:r w:rsidRPr="00C052D1">
        <w:rPr>
          <w:lang w:val="en-US"/>
        </w:rPr>
        <w:t xml:space="preserve">I think we will </w:t>
      </w:r>
      <w:r>
        <w:rPr>
          <w:lang w:val="en-US"/>
        </w:rPr>
        <w:t>need to see what are the optimization parameters (all the input parameters to the RBT could be optimization variables). Possibly we should be made the user able to choose which one to use and their bounds.</w:t>
      </w:r>
    </w:p>
  </w:comment>
  <w:comment w:initials="LR" w:author="Luca Riboldi" w:date="2020-11-10T17:19:00Z" w:id="89">
    <w:p w:rsidRPr="00C052D1" w:rsidR="00C052D1" w:rsidRDefault="00C052D1" w14:paraId="4D618D94" w14:textId="040D55F3">
      <w:pPr>
        <w:pStyle w:val="CommentText"/>
        <w:rPr>
          <w:lang w:val="en-US"/>
        </w:rPr>
      </w:pPr>
      <w:r>
        <w:rPr>
          <w:rStyle w:val="CommentReference"/>
        </w:rPr>
        <w:annotationRef/>
      </w:r>
      <w:r w:rsidRPr="00C052D1">
        <w:rPr>
          <w:lang w:val="en-US"/>
        </w:rPr>
        <w:t>I think we should g</w:t>
      </w:r>
      <w:r>
        <w:rPr>
          <w:lang w:val="en-US"/>
        </w:rPr>
        <w:t>ive flexibility to choose which objective the user wants to use.</w:t>
      </w:r>
    </w:p>
  </w:comment>
  <w:comment w:initials="MP" w:author="Marcin Pilarczyk" w:date="2020-11-05T15:39:00Z" w:id="95">
    <w:p w:rsidRPr="008379B3" w:rsidR="001005DB" w:rsidRDefault="001005DB" w14:paraId="7BFA2A79" w14:textId="06FE8F4D">
      <w:pPr>
        <w:pStyle w:val="CommentText"/>
        <w:rPr>
          <w:lang w:val="en-US"/>
        </w:rPr>
      </w:pPr>
      <w:r>
        <w:rPr>
          <w:rStyle w:val="CommentReference"/>
        </w:rPr>
        <w:annotationRef/>
      </w:r>
      <w:r w:rsidRPr="008379B3">
        <w:rPr>
          <w:lang w:val="en-US"/>
        </w:rPr>
        <w:t>Optimization will be done in Python now.</w:t>
      </w:r>
    </w:p>
  </w:comment>
  <w:comment w:initials="LR" w:author="Luca Riboldi" w:date="2020-11-10T17:21:00Z" w:id="96">
    <w:p w:rsidRPr="00C052D1" w:rsidR="00C052D1" w:rsidRDefault="00C052D1" w14:paraId="0EA703DA" w14:textId="6083EC95">
      <w:pPr>
        <w:pStyle w:val="CommentText"/>
        <w:rPr>
          <w:lang w:val="en-US"/>
        </w:rPr>
      </w:pPr>
      <w:r>
        <w:rPr>
          <w:rStyle w:val="CommentReference"/>
        </w:rPr>
        <w:annotationRef/>
      </w:r>
      <w:r w:rsidRPr="00C052D1">
        <w:rPr>
          <w:lang w:val="en-US"/>
        </w:rPr>
        <w:t>And we shall see what op</w:t>
      </w:r>
      <w:r>
        <w:rPr>
          <w:lang w:val="en-US"/>
        </w:rPr>
        <w:t>timization method to use. This all section will probably need to be updated when the tool is getting ready.</w:t>
      </w:r>
    </w:p>
  </w:comment>
  <w:comment w:initials="LR" w:author="Luca Riboldi" w:date="2020-11-10T17:21:00Z" w:id="97">
    <w:p w:rsidRPr="00C052D1" w:rsidR="00C052D1" w:rsidRDefault="00C052D1" w14:paraId="4017F7C1" w14:textId="63AD5520">
      <w:pPr>
        <w:pStyle w:val="CommentText"/>
        <w:rPr>
          <w:lang w:val="en-US"/>
        </w:rPr>
      </w:pPr>
      <w:r>
        <w:rPr>
          <w:rStyle w:val="CommentReference"/>
        </w:rPr>
        <w:annotationRef/>
      </w:r>
      <w:r w:rsidRPr="00C052D1">
        <w:rPr>
          <w:lang w:val="en-US"/>
        </w:rPr>
        <w:t>I am unsure how we c</w:t>
      </w:r>
      <w:r>
        <w:rPr>
          <w:lang w:val="en-US"/>
        </w:rPr>
        <w:t>ould validate the tool.</w:t>
      </w:r>
    </w:p>
  </w:comment>
  <w:comment w:initials="MP" w:author="Marcin Pilarczyk" w:date="2020-11-11T12:40:34" w:id="1311615838">
    <w:p w:rsidR="6E4192E8" w:rsidRDefault="6E4192E8" w14:paraId="6DFA6C26" w14:textId="6D0DA642">
      <w:pPr>
        <w:pStyle w:val="CommentText"/>
      </w:pPr>
      <w:r>
        <w:t>I took this from proposal. However, we can remove this sentence.</w:t>
      </w:r>
      <w:r>
        <w:rPr>
          <w:rStyle w:val="CommentReference"/>
        </w:rPr>
        <w:annotationRef/>
      </w:r>
    </w:p>
  </w:comment>
  <w:comment w:initials="MP" w:author="Marcin Pilarczyk" w:date="2020-11-11T12:42:14" w:id="292746656">
    <w:p w:rsidR="3C56A446" w:rsidRDefault="3C56A446" w14:paraId="32B6EA29" w14:textId="682E9DB3">
      <w:pPr>
        <w:pStyle w:val="CommentText"/>
      </w:pPr>
      <w:r>
        <w:t xml:space="preserve">I rewrote it. </w:t>
      </w:r>
      <w:r>
        <w:rPr>
          <w:rStyle w:val="CommentReference"/>
        </w:rPr>
        <w:annotationRef/>
      </w:r>
    </w:p>
  </w:comment>
  <w:comment w:initials="MP" w:author="Marcin Pilarczyk" w:date="2020-11-11T13:34:49" w:id="795802819">
    <w:p w:rsidR="2EEEA39A" w:rsidRDefault="2EEEA39A" w14:paraId="0F1F27B3" w14:textId="377FD7EF">
      <w:pPr>
        <w:pStyle w:val="CommentText"/>
      </w:pPr>
      <w:r>
        <w:t>Not really to be honest.</w:t>
      </w:r>
      <w:r>
        <w:rPr>
          <w:rStyle w:val="CommentReference"/>
        </w:rPr>
        <w:annotationRef/>
      </w:r>
    </w:p>
  </w:comment>
  <w:comment w:initials="MP" w:author="Marcin Pilarczyk" w:date="2020-11-11T13:36:00" w:id="1691489133">
    <w:p w:rsidR="4CF3CC29" w:rsidRDefault="4CF3CC29" w14:paraId="4A2C1627" w14:textId="3FEEFC98">
      <w:pPr>
        <w:pStyle w:val="CommentText"/>
      </w:pPr>
      <w:r>
        <w:t>For now this will be removed.</w:t>
      </w:r>
      <w:r>
        <w:rPr>
          <w:rStyle w:val="CommentReference"/>
        </w:rPr>
        <w:annotationRef/>
      </w:r>
    </w:p>
  </w:comment>
  <w:comment w:initials="MP" w:author="Marcin Pilarczyk" w:date="2020-11-11T13:37:14" w:id="1714866541">
    <w:p w:rsidR="54127129" w:rsidRDefault="54127129" w14:paraId="3732DD76" w14:textId="131A2A1D">
      <w:pPr>
        <w:pStyle w:val="CommentText"/>
      </w:pPr>
      <w:r>
        <w:t>Removed. (I copied it from proposal)</w:t>
      </w:r>
      <w:r>
        <w:rPr>
          <w:rStyle w:val="CommentReference"/>
        </w:rPr>
        <w:annotationRef/>
      </w:r>
    </w:p>
  </w:comment>
  <w:comment w:initials="MP" w:author="Marcin Pilarczyk" w:date="2020-11-11T13:42:10" w:id="346156156">
    <w:p w:rsidR="5246ADEE" w:rsidRDefault="5246ADEE" w14:paraId="0B79871C" w14:textId="3C6DB2A3">
      <w:pPr>
        <w:pStyle w:val="CommentText"/>
      </w:pPr>
      <w:r>
        <w:t>Basically you are right. I change "model" to "submodels". @Erick: shall we keep this bullet point? What do you think?</w:t>
      </w:r>
      <w:r>
        <w:rPr>
          <w:rStyle w:val="CommentReference"/>
        </w:rPr>
        <w:annotationRef/>
      </w:r>
    </w:p>
  </w:comment>
  <w:comment w:initials="EA" w:author="Erick Fernando Alves" w:date="2020-11-13T08:30:42.3712718Z" w:id="452969521">
    <w:p w:rsidR="53531E59" w:rsidRDefault="53531E59" w14:paraId="2BF6E697" w14:textId="43478CCD">
      <w:pPr>
        <w:pStyle w:val="CommentText"/>
      </w:pPr>
      <w:r>
        <w:t>I agree with Luca. As I understand, validation/testing of the sumodels is not part of this deliverable. We take for granted that they are right and we only describe how they were implemented in the RBT.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42DE8A"/>
  <w15:commentEx w15:done="0" w15:paraId="58F4EB12"/>
  <w15:commentEx w15:done="0" w15:paraId="507ED968"/>
  <w15:commentEx w15:done="0" w15:paraId="1ABBDAC1"/>
  <w15:commentEx w15:done="0" w15:paraId="30F85877"/>
  <w15:commentEx w15:done="0" w15:paraId="738239AB"/>
  <w15:commentEx w15:done="0" w15:paraId="3381E028"/>
  <w15:commentEx w15:done="0" w15:paraId="4021892D"/>
  <w15:commentEx w15:done="0" w15:paraId="03AB3B91"/>
  <w15:commentEx w15:done="0" w15:paraId="7656C7E0"/>
  <w15:commentEx w15:done="0" w15:paraId="096ACA65"/>
  <w15:commentEx w15:done="0" w15:paraId="3BA8C4AB" w15:paraIdParent="096ACA65"/>
  <w15:commentEx w15:done="0" w15:paraId="724F8ABE"/>
  <w15:commentEx w15:done="0" w15:paraId="4A1AEBFF"/>
  <w15:commentEx w15:done="0" w15:paraId="600170CC"/>
  <w15:commentEx w15:done="0" w15:paraId="361EE36A" w15:paraIdParent="600170CC"/>
  <w15:commentEx w15:done="0" w15:paraId="478A03F6"/>
  <w15:commentEx w15:done="0" w15:paraId="754C7AF4"/>
  <w15:commentEx w15:done="0" w15:paraId="4D618D94"/>
  <w15:commentEx w15:done="0" w15:paraId="7BFA2A79"/>
  <w15:commentEx w15:done="0" w15:paraId="0EA703DA" w15:paraIdParent="7BFA2A79"/>
  <w15:commentEx w15:done="0" w15:paraId="4017F7C1"/>
  <w15:commentEx w15:done="0" w15:paraId="6DFA6C26" w15:paraIdParent="58F4EB12"/>
  <w15:commentEx w15:done="0" w15:paraId="32B6EA29" w15:paraIdParent="30F85877"/>
  <w15:commentEx w15:done="0" w15:paraId="0F1F27B3" w15:paraIdParent="738239AB"/>
  <w15:commentEx w15:done="0" w15:paraId="4A2C1627" w15:paraIdParent="3381E028"/>
  <w15:commentEx w15:done="0" w15:paraId="3732DD76" w15:paraIdParent="4021892D"/>
  <w15:commentEx w15:done="0" w15:paraId="0B79871C" w15:paraIdParent="03AB3B91"/>
  <w15:commentEx w15:done="0" w15:paraId="2BF6E697" w15:paraIdParent="03AB3B9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42DE8A" w16cid:durableId="23554707"/>
  <w16cid:commentId w16cid:paraId="58F4EB12" w16cid:durableId="235541EB"/>
  <w16cid:commentId w16cid:paraId="507ED968" w16cid:durableId="23554276"/>
  <w16cid:commentId w16cid:paraId="1ABBDAC1" w16cid:durableId="23554472"/>
  <w16cid:commentId w16cid:paraId="30F85877" w16cid:durableId="2355452E"/>
  <w16cid:commentId w16cid:paraId="738239AB" w16cid:durableId="2355455D"/>
  <w16cid:commentId w16cid:paraId="3381E028" w16cid:durableId="235545B7"/>
  <w16cid:commentId w16cid:paraId="4021892D" w16cid:durableId="235545DB"/>
  <w16cid:commentId w16cid:paraId="03AB3B91" w16cid:durableId="23554623"/>
  <w16cid:commentId w16cid:paraId="7656C7E0" w16cid:durableId="23554776"/>
  <w16cid:commentId w16cid:paraId="096ACA65" w16cid:durableId="23553F89"/>
  <w16cid:commentId w16cid:paraId="3BA8C4AB" w16cid:durableId="23554813"/>
  <w16cid:commentId w16cid:paraId="724F8ABE" w16cid:durableId="23554845"/>
  <w16cid:commentId w16cid:paraId="4A1AEBFF" w16cid:durableId="23553F8A"/>
  <w16cid:commentId w16cid:paraId="600170CC" w16cid:durableId="23553F8B"/>
  <w16cid:commentId w16cid:paraId="361EE36A" w16cid:durableId="2355491A"/>
  <w16cid:commentId w16cid:paraId="478A03F6" w16cid:durableId="23553F8C"/>
  <w16cid:commentId w16cid:paraId="754C7AF4" w16cid:durableId="235549C3"/>
  <w16cid:commentId w16cid:paraId="4D618D94" w16cid:durableId="23554A35"/>
  <w16cid:commentId w16cid:paraId="7BFA2A79" w16cid:durableId="23553F8D"/>
  <w16cid:commentId w16cid:paraId="0EA703DA" w16cid:durableId="23554A87"/>
  <w16cid:commentId w16cid:paraId="4017F7C1" w16cid:durableId="23554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5DB" w:rsidP="00FE3B79" w:rsidRDefault="001005DB" w14:paraId="0FBA8D92" w14:textId="77777777">
      <w:pPr>
        <w:spacing w:after="0" w:line="240" w:lineRule="auto"/>
      </w:pPr>
      <w:r>
        <w:separator/>
      </w:r>
    </w:p>
  </w:endnote>
  <w:endnote w:type="continuationSeparator" w:id="0">
    <w:p w:rsidR="001005DB" w:rsidP="00FE3B79" w:rsidRDefault="001005DB" w14:paraId="61F49332" w14:textId="77777777">
      <w:pPr>
        <w:spacing w:after="0" w:line="240" w:lineRule="auto"/>
      </w:pPr>
      <w:r>
        <w:continuationSeparator/>
      </w:r>
    </w:p>
  </w:endnote>
  <w:endnote w:type="continuationNotice" w:id="1">
    <w:p w:rsidR="001005DB" w:rsidRDefault="001005DB" w14:paraId="2225977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OT863180fb+fb">
    <w:altName w:val="DS ISO 1"/>
    <w:panose1 w:val="00000000000000000000"/>
    <w:charset w:val="00"/>
    <w:family w:val="roman"/>
    <w:notTrueType/>
    <w:pitch w:val="default"/>
  </w:font>
  <w:font w:name="AdvP4C4E74">
    <w:altName w:val="DS ISO 1"/>
    <w:panose1 w:val="00000000000000000000"/>
    <w:charset w:val="00"/>
    <w:family w:val="roman"/>
    <w:notTrueType/>
    <w:pitch w:val="default"/>
  </w:font>
  <w:font w:name="CMSY10">
    <w:altName w:val="Cambria"/>
    <w:panose1 w:val="00000000000000000000"/>
    <w:charset w:val="00"/>
    <w:family w:val="roman"/>
    <w:notTrueType/>
    <w:pitch w:val="default"/>
    <w:sig w:usb0="00000003" w:usb1="00000000" w:usb2="00000000" w:usb3="00000000" w:csb0="00000001" w:csb1="00000000"/>
  </w:font>
  <w:font w:name="NimbusRomNo9L-ReguItal">
    <w:altName w:val="Cambria"/>
    <w:panose1 w:val="00000000000000000000"/>
    <w:charset w:val="00"/>
    <w:family w:val="roman"/>
    <w:notTrueType/>
    <w:pitch w:val="default"/>
  </w:font>
  <w:font w:name="NimbusSanL-Regu">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2D1" w:rsidRDefault="00C052D1" w14:paraId="331648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885741"/>
      <w:docPartObj>
        <w:docPartGallery w:val="Page Numbers (Bottom of Page)"/>
        <w:docPartUnique/>
      </w:docPartObj>
    </w:sdtPr>
    <w:sdtContent>
      <w:sdt>
        <w:sdtPr>
          <w:id w:val="916066133"/>
          <w:docPartObj>
            <w:docPartGallery w:val="Page Numbers (Top of Page)"/>
            <w:docPartUnique/>
          </w:docPartObj>
        </w:sdtPr>
        <w:sdtContent>
          <w:p w:rsidRPr="000B3374" w:rsidR="001005DB" w:rsidP="003B32C7" w:rsidRDefault="001005DB" w14:paraId="674A1E31" w14:textId="1B0CBC5A">
            <w:pPr>
              <w:pStyle w:val="Footer"/>
              <w:jc w:val="right"/>
              <w:rPr>
                <w:lang w:val="en-US"/>
              </w:rPr>
            </w:pPr>
            <w:r w:rsidRPr="00CA4EC5">
              <w:rPr>
                <w:color w:val="808080" w:themeColor="background1" w:themeShade="80"/>
                <w:lang w:val="en-US"/>
              </w:rPr>
              <w:t>HES-OFF   Work Package</w:t>
            </w:r>
            <w:r>
              <w:rPr>
                <w:color w:val="808080" w:themeColor="background1" w:themeShade="80"/>
                <w:lang w:val="en-US"/>
              </w:rPr>
              <w:t xml:space="preserve"> H3</w:t>
            </w:r>
            <w:r w:rsidRPr="00CA4EC5">
              <w:rPr>
                <w:color w:val="808080" w:themeColor="background1" w:themeShade="80"/>
                <w:lang w:val="en-US"/>
              </w:rPr>
              <w:t xml:space="preserve">:  </w:t>
            </w:r>
            <w:r w:rsidRPr="000E39C3">
              <w:rPr>
                <w:color w:val="808080" w:themeColor="background1" w:themeShade="80"/>
                <w:lang w:val="en-IE"/>
              </w:rPr>
              <w:t>D</w:t>
            </w:r>
            <w:r>
              <w:rPr>
                <w:color w:val="808080" w:themeColor="background1" w:themeShade="80"/>
                <w:lang w:val="en-IE"/>
              </w:rPr>
              <w:t>esign, testing and tuning</w:t>
            </w:r>
            <w:r w:rsidRPr="000B3374">
              <w:rPr>
                <w:lang w:val="en-US"/>
              </w:rPr>
              <w:tab/>
            </w:r>
            <w:r>
              <w:rPr>
                <w:b/>
                <w:bCs/>
                <w:sz w:val="24"/>
                <w:szCs w:val="24"/>
              </w:rPr>
              <w:fldChar w:fldCharType="begin"/>
            </w:r>
            <w:r w:rsidRPr="000B3374">
              <w:rPr>
                <w:b/>
                <w:bCs/>
                <w:lang w:val="en-US"/>
              </w:rPr>
              <w:instrText>PAGE</w:instrText>
            </w:r>
            <w:r>
              <w:rPr>
                <w:b/>
                <w:bCs/>
                <w:sz w:val="24"/>
                <w:szCs w:val="24"/>
              </w:rPr>
              <w:fldChar w:fldCharType="separate"/>
            </w:r>
            <w:r>
              <w:rPr>
                <w:b/>
                <w:bCs/>
                <w:noProof/>
                <w:lang w:val="en-US"/>
              </w:rPr>
              <w:t>17</w:t>
            </w:r>
            <w:r>
              <w:rPr>
                <w:b/>
                <w:bCs/>
                <w:sz w:val="24"/>
                <w:szCs w:val="24"/>
              </w:rPr>
              <w:fldChar w:fldCharType="end"/>
            </w:r>
            <w:r w:rsidRPr="000B3374">
              <w:rPr>
                <w:lang w:val="en-US"/>
              </w:rPr>
              <w:t xml:space="preserve"> | </w:t>
            </w:r>
            <w:r w:rsidRPr="00FE3B79">
              <w:rPr>
                <w:bCs/>
                <w:sz w:val="24"/>
                <w:szCs w:val="24"/>
              </w:rPr>
              <w:fldChar w:fldCharType="begin"/>
            </w:r>
            <w:r w:rsidRPr="000B3374">
              <w:rPr>
                <w:bCs/>
                <w:lang w:val="en-US"/>
              </w:rPr>
              <w:instrText>NUMPAGES</w:instrText>
            </w:r>
            <w:r w:rsidRPr="00FE3B79">
              <w:rPr>
                <w:bCs/>
                <w:sz w:val="24"/>
                <w:szCs w:val="24"/>
              </w:rPr>
              <w:fldChar w:fldCharType="separate"/>
            </w:r>
            <w:r>
              <w:rPr>
                <w:bCs/>
                <w:noProof/>
                <w:lang w:val="en-US"/>
              </w:rPr>
              <w:t>17</w:t>
            </w:r>
            <w:r w:rsidRPr="00FE3B79">
              <w:rPr>
                <w:bCs/>
                <w:sz w:val="24"/>
                <w:szCs w:val="24"/>
              </w:rPr>
              <w:fldChar w:fldCharType="end"/>
            </w:r>
          </w:p>
        </w:sdtContent>
      </w:sdt>
    </w:sdtContent>
  </w:sdt>
  <w:p w:rsidRPr="000B3374" w:rsidR="001005DB" w:rsidRDefault="001005DB" w14:paraId="2175250E" w14:textId="77777777">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2D1" w:rsidRDefault="00C052D1" w14:paraId="079E4D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5DB" w:rsidP="00FE3B79" w:rsidRDefault="001005DB" w14:paraId="1F05DC18" w14:textId="77777777">
      <w:pPr>
        <w:spacing w:after="0" w:line="240" w:lineRule="auto"/>
      </w:pPr>
      <w:r>
        <w:separator/>
      </w:r>
    </w:p>
  </w:footnote>
  <w:footnote w:type="continuationSeparator" w:id="0">
    <w:p w:rsidR="001005DB" w:rsidP="00FE3B79" w:rsidRDefault="001005DB" w14:paraId="2DE90C5D" w14:textId="77777777">
      <w:pPr>
        <w:spacing w:after="0" w:line="240" w:lineRule="auto"/>
      </w:pPr>
      <w:r>
        <w:continuationSeparator/>
      </w:r>
    </w:p>
  </w:footnote>
  <w:footnote w:type="continuationNotice" w:id="1">
    <w:p w:rsidR="001005DB" w:rsidRDefault="001005DB" w14:paraId="7A196D7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2D1" w:rsidRDefault="00C052D1" w14:paraId="37C9B34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7"/>
      <w:gridCol w:w="5145"/>
      <w:gridCol w:w="2126"/>
      <w:gridCol w:w="1078"/>
    </w:tblGrid>
    <w:tr w:rsidRPr="000B3374" w:rsidR="001005DB" w:rsidTr="473CF459" w14:paraId="2655337C" w14:textId="77777777">
      <w:tc>
        <w:tcPr>
          <w:tcW w:w="667" w:type="dxa"/>
          <w:tcMar/>
        </w:tcPr>
        <w:p w:rsidRPr="000B3374" w:rsidR="001005DB" w:rsidP="4110F19E" w:rsidRDefault="001005DB" w14:paraId="6501AFC4" w14:textId="77777777">
          <w:pPr>
            <w:rPr>
              <w:color w:val="000000" w:themeColor="text1"/>
            </w:rPr>
          </w:pPr>
          <w:proofErr w:type="spellStart"/>
          <w:r w:rsidRPr="4110F19E">
            <w:rPr>
              <w:color w:val="000000" w:themeColor="text1"/>
            </w:rPr>
            <w:t>Title</w:t>
          </w:r>
          <w:proofErr w:type="spellEnd"/>
          <w:r w:rsidRPr="4110F19E">
            <w:rPr>
              <w:color w:val="000000" w:themeColor="text1"/>
            </w:rPr>
            <w:t>:</w:t>
          </w:r>
        </w:p>
      </w:tc>
      <w:tc>
        <w:tcPr>
          <w:tcW w:w="5145" w:type="dxa"/>
          <w:tcMar/>
        </w:tcPr>
        <w:p w:rsidRPr="000B3374" w:rsidR="001005DB" w:rsidP="6C636A78" w:rsidRDefault="001005DB" w14:paraId="0CC0D350" w14:textId="34C6D46F" w14:noSpellErr="1">
          <w:pPr>
            <w:rPr>
              <w:color w:val="808080" w:themeColor="text1" w:themeTint="7F"/>
              <w:lang w:val="en-US"/>
            </w:rPr>
          </w:pPr>
          <w:r w:rsidRPr="6C636A78">
            <w:rPr>
              <w:color w:val="808080" w:themeColor="text1" w:themeTint="7F"/>
              <w:lang w:val="en-US"/>
            </w:rPr>
            <w:t>Prototype research-based tool</w:t>
          </w:r>
        </w:p>
      </w:tc>
      <w:tc>
        <w:tcPr>
          <w:tcW w:w="2126" w:type="dxa"/>
          <w:tcMar/>
        </w:tcPr>
        <w:p w:rsidRPr="000B3374" w:rsidR="001005DB" w:rsidP="6C636A78" w:rsidRDefault="001005DB" w14:paraId="5C77671F" w14:textId="3BEEA0F1" w14:noSpellErr="1">
          <w:pPr>
            <w:rPr>
              <w:color w:val="808080" w:themeColor="text1" w:themeTint="7F"/>
              <w:lang w:val="en-US"/>
            </w:rPr>
          </w:pPr>
          <w:r w:rsidRPr="6C636A78">
            <w:rPr>
              <w:color w:val="808080" w:themeColor="text1" w:themeTint="7F"/>
              <w:lang w:val="en-US"/>
            </w:rPr>
            <w:t>|Document No. 5</w:t>
          </w:r>
        </w:p>
      </w:tc>
      <w:tc>
        <w:tcPr>
          <w:tcW w:w="1078" w:type="dxa"/>
          <w:tcMar/>
        </w:tcPr>
        <w:p w:rsidRPr="000B3374" w:rsidR="001005DB" w:rsidP="6C636A78" w:rsidRDefault="001005DB" w14:paraId="6BBBFFE7" w14:textId="221D812C" w14:noSpellErr="1">
          <w:pPr>
            <w:rPr>
              <w:color w:val="808080" w:themeColor="text1" w:themeTint="7F"/>
              <w:lang w:val="en-US"/>
            </w:rPr>
          </w:pPr>
          <w:r>
            <w:rPr>
              <w:color w:val="808080" w:themeColor="background1" w:themeShade="80"/>
              <w:lang w:val="en-US"/>
            </w:rPr>
            <w:t>|</w:t>
          </w:r>
          <w:r w:rsidRPr="000B3374">
            <w:rPr>
              <w:color w:val="808080" w:themeColor="background1" w:themeShade="80"/>
              <w:lang w:val="en-US"/>
            </w:rPr>
            <w:t xml:space="preserve">Rev. </w:t>
          </w:r>
          <w:r w:rsidRPr="6C636A78">
            <w:fldChar w:fldCharType="begin"/>
          </w:r>
          <w:r w:rsidRPr="009F64B5">
            <w:rPr>
              <w:color w:val="808080" w:themeColor="background1" w:themeShade="80"/>
              <w:lang w:val="en-US"/>
            </w:rPr>
            <w:instrText xml:space="preserve"> LINK </w:instrText>
          </w:r>
          <w:r>
            <w:rPr>
              <w:color w:val="808080" w:themeColor="background1" w:themeShade="80"/>
              <w:lang w:val="en-US"/>
            </w:rPr>
            <w:instrText xml:space="preserve">Word.Document.12 "C:\\Users\\marcinp\\Desktop\\NTNU_work\\HES-OFF\\Deliverable 1 - Case study info\\Document 1 - Case Study Info v1.docx" OLE_LINK6 </w:instrText>
          </w:r>
          <w:r w:rsidRPr="009F64B5">
            <w:rPr>
              <w:color w:val="808080" w:themeColor="background1" w:themeShade="80"/>
              <w:lang w:val="en-US"/>
            </w:rPr>
            <w:instrText xml:space="preserve">\a \t  \* MERGEFORMAT </w:instrText>
          </w:r>
          <w:r w:rsidRPr="6C636A78">
            <w:rPr>
              <w:color w:val="808080" w:themeColor="background1" w:themeShade="80"/>
              <w:lang w:val="en-US"/>
            </w:rPr>
            <w:fldChar w:fldCharType="separate"/>
          </w:r>
          <w:r w:rsidRPr="000571EA">
            <w:rPr>
              <w:color w:val="808080" w:themeColor="background1" w:themeShade="80"/>
            </w:rPr>
            <w:t>1</w:t>
          </w:r>
          <w:r w:rsidRPr="6C636A78">
            <w:fldChar w:fldCharType="end"/>
          </w:r>
        </w:p>
      </w:tc>
    </w:tr>
  </w:tbl>
  <w:p w:rsidR="001005DB" w:rsidP="00CB7AE8" w:rsidRDefault="001005DB" w14:paraId="2DA4EB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2D1" w:rsidRDefault="00C052D1" w14:paraId="51F0C8D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38E43CA"/>
    <w:lvl w:ilvl="0">
      <w:numFmt w:val="bullet"/>
      <w:lvlText w:val="*"/>
      <w:lvlJc w:val="left"/>
    </w:lvl>
  </w:abstractNum>
  <w:abstractNum w:abstractNumId="1" w15:restartNumberingAfterBreak="0">
    <w:nsid w:val="02174B4F"/>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F825B2"/>
    <w:multiLevelType w:val="hybridMultilevel"/>
    <w:tmpl w:val="D4A44F06"/>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0B3E0151"/>
    <w:multiLevelType w:val="multilevel"/>
    <w:tmpl w:val="E7BCC53A"/>
    <w:lvl w:ilvl="0">
      <w:start w:val="1"/>
      <w:numFmt w:val="decimal"/>
      <w:lvlText w:val="%1."/>
      <w:lvlJc w:val="left"/>
      <w:pPr>
        <w:ind w:left="720" w:hanging="360"/>
      </w:pPr>
      <w:rPr>
        <w:rFonts w:ascii="Times New Roman" w:hAnsi="Times New Roman" w:cs="Times New Roman" w:eastAsiaTheme="minorEastAsia"/>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967A8F"/>
    <w:multiLevelType w:val="hybridMultilevel"/>
    <w:tmpl w:val="4006B428"/>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5" w15:restartNumberingAfterBreak="0">
    <w:nsid w:val="1CAB0F43"/>
    <w:multiLevelType w:val="hybridMultilevel"/>
    <w:tmpl w:val="48CAD7DC"/>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6" w15:restartNumberingAfterBreak="0">
    <w:nsid w:val="253D5C00"/>
    <w:multiLevelType w:val="hybridMultilevel"/>
    <w:tmpl w:val="7A0A568A"/>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7" w15:restartNumberingAfterBreak="0">
    <w:nsid w:val="263D3695"/>
    <w:multiLevelType w:val="multilevel"/>
    <w:tmpl w:val="BB1E1F9C"/>
    <w:lvl w:ilvl="0">
      <w:start w:val="1"/>
      <w:numFmt w:val="decimal"/>
      <w:lvlText w:val="%1."/>
      <w:lvlJc w:val="left"/>
      <w:pPr>
        <w:ind w:left="720" w:hanging="360"/>
      </w:pPr>
      <w:rPr>
        <w:rFonts w:ascii="Times New Roman" w:hAnsi="Times New Roman" w:cs="Times New Roman" w:eastAsiaTheme="minorEastAsia"/>
        <w:b w:val="0"/>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9D175B"/>
    <w:multiLevelType w:val="multilevel"/>
    <w:tmpl w:val="BB1E1F9C"/>
    <w:lvl w:ilvl="0">
      <w:start w:val="1"/>
      <w:numFmt w:val="decimal"/>
      <w:lvlText w:val="%1."/>
      <w:lvlJc w:val="left"/>
      <w:pPr>
        <w:ind w:left="720" w:hanging="360"/>
      </w:pPr>
      <w:rPr>
        <w:rFonts w:ascii="Times New Roman" w:hAnsi="Times New Roman" w:cs="Times New Roman" w:eastAsiaTheme="minorEastAsia"/>
        <w:b w:val="0"/>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631F23"/>
    <w:multiLevelType w:val="multilevel"/>
    <w:tmpl w:val="BB1E1F9C"/>
    <w:lvl w:ilvl="0">
      <w:start w:val="1"/>
      <w:numFmt w:val="decimal"/>
      <w:lvlText w:val="%1."/>
      <w:lvlJc w:val="left"/>
      <w:pPr>
        <w:ind w:left="720" w:hanging="360"/>
      </w:pPr>
      <w:rPr>
        <w:rFonts w:ascii="Times New Roman" w:hAnsi="Times New Roman" w:cs="Times New Roman" w:eastAsiaTheme="minorEastAsia"/>
        <w:b w:val="0"/>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0224260"/>
    <w:multiLevelType w:val="hybridMultilevel"/>
    <w:tmpl w:val="521C4DF0"/>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1" w15:restartNumberingAfterBreak="0">
    <w:nsid w:val="330D3B8B"/>
    <w:multiLevelType w:val="hybridMultilevel"/>
    <w:tmpl w:val="DC6477F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451451D"/>
    <w:multiLevelType w:val="multilevel"/>
    <w:tmpl w:val="E7BCC53A"/>
    <w:lvl w:ilvl="0">
      <w:start w:val="1"/>
      <w:numFmt w:val="decimal"/>
      <w:lvlText w:val="%1."/>
      <w:lvlJc w:val="left"/>
      <w:pPr>
        <w:ind w:left="720" w:hanging="360"/>
      </w:pPr>
      <w:rPr>
        <w:rFonts w:ascii="Times New Roman" w:hAnsi="Times New Roman" w:cs="Times New Roman" w:eastAsiaTheme="minorEastAsia"/>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41C387B"/>
    <w:multiLevelType w:val="hybridMultilevel"/>
    <w:tmpl w:val="E772C17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494F2AF4"/>
    <w:multiLevelType w:val="multilevel"/>
    <w:tmpl w:val="E7BCC53A"/>
    <w:lvl w:ilvl="0">
      <w:start w:val="1"/>
      <w:numFmt w:val="decimal"/>
      <w:lvlText w:val="%1."/>
      <w:lvlJc w:val="left"/>
      <w:pPr>
        <w:ind w:left="720" w:hanging="360"/>
      </w:pPr>
      <w:rPr>
        <w:rFonts w:ascii="Times New Roman" w:hAnsi="Times New Roman" w:cs="Times New Roman" w:eastAsiaTheme="minorEastAsia"/>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F201018"/>
    <w:multiLevelType w:val="multilevel"/>
    <w:tmpl w:val="BB1E1F9C"/>
    <w:lvl w:ilvl="0">
      <w:start w:val="1"/>
      <w:numFmt w:val="decimal"/>
      <w:lvlText w:val="%1."/>
      <w:lvlJc w:val="left"/>
      <w:pPr>
        <w:ind w:left="720" w:hanging="360"/>
      </w:pPr>
      <w:rPr>
        <w:rFonts w:ascii="Times New Roman" w:hAnsi="Times New Roman" w:cs="Times New Roman" w:eastAsiaTheme="minorEastAsia"/>
        <w:b w:val="0"/>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014DFC"/>
    <w:multiLevelType w:val="hybridMultilevel"/>
    <w:tmpl w:val="27E4B570"/>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7" w15:restartNumberingAfterBreak="0">
    <w:nsid w:val="604916DC"/>
    <w:multiLevelType w:val="hybridMultilevel"/>
    <w:tmpl w:val="53066BD6"/>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8" w15:restartNumberingAfterBreak="0">
    <w:nsid w:val="690D56A0"/>
    <w:multiLevelType w:val="multilevel"/>
    <w:tmpl w:val="BB1E1F9C"/>
    <w:lvl w:ilvl="0">
      <w:start w:val="1"/>
      <w:numFmt w:val="decimal"/>
      <w:lvlText w:val="%1."/>
      <w:lvlJc w:val="left"/>
      <w:pPr>
        <w:ind w:left="720" w:hanging="360"/>
      </w:pPr>
      <w:rPr>
        <w:rFonts w:ascii="Times New Roman" w:hAnsi="Times New Roman" w:cs="Times New Roman" w:eastAsiaTheme="minorEastAsia"/>
        <w:b w:val="0"/>
        <w:color w:val="00000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5BD36E3"/>
    <w:multiLevelType w:val="hybridMultilevel"/>
    <w:tmpl w:val="C7F6B80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7D14FD2"/>
    <w:multiLevelType w:val="hybridMultilevel"/>
    <w:tmpl w:val="D342041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11"/>
  </w:num>
  <w:num w:numId="2">
    <w:abstractNumId w:val="3"/>
  </w:num>
  <w:num w:numId="3">
    <w:abstractNumId w:val="12"/>
  </w:num>
  <w:num w:numId="4">
    <w:abstractNumId w:val="7"/>
  </w:num>
  <w:num w:numId="5">
    <w:abstractNumId w:val="14"/>
  </w:num>
  <w:num w:numId="6">
    <w:abstractNumId w:val="2"/>
  </w:num>
  <w:num w:numId="7">
    <w:abstractNumId w:val="4"/>
  </w:num>
  <w:num w:numId="8">
    <w:abstractNumId w:val="9"/>
  </w:num>
  <w:num w:numId="9">
    <w:abstractNumId w:val="16"/>
  </w:num>
  <w:num w:numId="10">
    <w:abstractNumId w:val="5"/>
  </w:num>
  <w:num w:numId="11">
    <w:abstractNumId w:val="15"/>
  </w:num>
  <w:num w:numId="12">
    <w:abstractNumId w:val="8"/>
  </w:num>
  <w:num w:numId="13">
    <w:abstractNumId w:val="18"/>
  </w:num>
  <w:num w:numId="14">
    <w:abstractNumId w:val="13"/>
  </w:num>
  <w:num w:numId="15">
    <w:abstractNumId w:val="20"/>
  </w:num>
  <w:num w:numId="16">
    <w:abstractNumId w:val="0"/>
    <w:lvlOverride w:ilvl="0">
      <w:lvl w:ilvl="0">
        <w:numFmt w:val="bullet"/>
        <w:lvlText w:val="•"/>
        <w:legacy w:legacy="1" w:legacySpace="0" w:legacyIndent="0"/>
        <w:lvlJc w:val="left"/>
        <w:rPr>
          <w:rFonts w:hint="default" w:ascii="Arial" w:hAnsi="Arial" w:cs="Arial"/>
          <w:sz w:val="26"/>
        </w:rPr>
      </w:lvl>
    </w:lvlOverride>
  </w:num>
  <w:num w:numId="17">
    <w:abstractNumId w:val="10"/>
  </w:num>
  <w:num w:numId="18">
    <w:abstractNumId w:val="17"/>
  </w:num>
  <w:num w:numId="19">
    <w:abstractNumId w:val="19"/>
  </w:num>
  <w:num w:numId="20">
    <w:abstractNumId w:val="1"/>
  </w:num>
  <w:num w:numId="21">
    <w:abstractNumId w:val="6"/>
  </w:num>
</w:numbering>
</file>

<file path=word/people.xml><?xml version="1.0" encoding="utf-8"?>
<w15:people xmlns:mc="http://schemas.openxmlformats.org/markup-compatibility/2006" xmlns:w15="http://schemas.microsoft.com/office/word/2012/wordml" mc:Ignorable="w15">
  <w15:person w15:author="Luca Riboldi">
    <w15:presenceInfo w15:providerId="AD" w15:userId="S::riboldi@ntnu.no::23f356d8-5825-41bf-95ef-af3ae75da1c7"/>
  </w15:person>
  <w15:person w15:author="Marcin Pilarczyk">
    <w15:presenceInfo w15:providerId="AD" w15:userId="S-1-5-21-3959417778-1711865379-3952174976-316424"/>
  </w15:person>
  <w15:person w15:author="Erick Fernando Alves">
    <w15:presenceInfo w15:providerId="AD" w15:userId="S-1-5-21-3959417778-1711865379-3952174976-333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lang="fr-FR" w:vendorID="64" w:dllVersion="6" w:nlCheck="1" w:checkStyle="0" w:appName="MSWord"/>
  <w:activeWritingStyle w:lang="en-US" w:vendorID="64" w:dllVersion="6" w:nlCheck="1" w:checkStyle="1" w:appName="MSWord"/>
  <w:activeWritingStyle w:lang="en-GB" w:vendorID="64" w:dllVersion="6" w:nlCheck="1" w:checkStyle="1" w:appName="MSWord"/>
  <w:activeWritingStyle w:lang="es-ES" w:vendorID="64" w:dllVersion="6" w:nlCheck="1" w:checkStyle="0" w:appName="MSWord"/>
  <w:activeWritingStyle w:lang="it-IT" w:vendorID="64" w:dllVersion="6" w:nlCheck="1" w:checkStyle="0" w:appName="MSWord"/>
  <w:activeWritingStyle w:lang="nb-NO" w:vendorID="64" w:dllVersion="6" w:nlCheck="1" w:checkStyle="0" w:appName="MSWord"/>
  <w:activeWritingStyle w:lang="de-DE" w:vendorID="64" w:dllVersion="6" w:nlCheck="1" w:checkStyle="0" w:appName="MSWord"/>
  <w:activeWritingStyle w:lang="en-US" w:vendorID="64" w:dllVersion="0" w:nlCheck="1" w:checkStyle="0" w:appName="MSWord"/>
  <w:activeWritingStyle w:lang="it-IT" w:vendorID="64" w:dllVersion="0" w:nlCheck="1" w:checkStyle="0" w:appName="MSWord"/>
  <w:activeWritingStyle w:lang="en-GB" w:vendorID="64" w:dllVersion="0" w:nlCheck="1" w:checkStyle="0" w:appName="MSWord"/>
  <w:activeWritingStyle w:lang="nb-NO" w:vendorID="64" w:dllVersion="0" w:nlCheck="1" w:checkStyle="0" w:appName="MSWord"/>
  <w:activeWritingStyle w:lang="fr-FR" w:vendorID="64" w:dllVersion="0" w:nlCheck="1" w:checkStyle="0" w:appName="MSWord"/>
  <w:activeWritingStyle w:lang="en-IE" w:vendorID="64" w:dllVersion="0" w:nlCheck="1" w:checkStyle="0" w:appName="MSWord"/>
  <w:activeWritingStyle w:lang="es-ES" w:vendorID="64" w:dllVersion="0" w:nlCheck="1" w:checkStyle="0" w:appName="MSWord"/>
  <w:activeWritingStyle w:lang="en-IE" w:vendorID="64" w:dllVersion="6" w:nlCheck="1" w:checkStyle="1" w:appName="MSWord"/>
  <w:trackRevisions/>
  <w:defaultTabStop w:val="708"/>
  <w:hyphenationZone w:val="425"/>
  <w:characterSpacingControl w:val="doNotCompress"/>
  <w:hdrShapeDefaults>
    <o:shapedefaults v:ext="edit" spidmax="358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1NzMwNTU1tLQwMTZQ0lEKTi0uzszPAykwMq0FAO1b7IotAAAA"/>
  </w:docVars>
  <w:rsids>
    <w:rsidRoot w:val="00CD6904"/>
    <w:rsid w:val="0002045B"/>
    <w:rsid w:val="00021780"/>
    <w:rsid w:val="00024597"/>
    <w:rsid w:val="00025A6A"/>
    <w:rsid w:val="00031B65"/>
    <w:rsid w:val="00033676"/>
    <w:rsid w:val="0004018A"/>
    <w:rsid w:val="00047A57"/>
    <w:rsid w:val="0005156A"/>
    <w:rsid w:val="00052FB6"/>
    <w:rsid w:val="00054F35"/>
    <w:rsid w:val="00055EE8"/>
    <w:rsid w:val="000571EA"/>
    <w:rsid w:val="000615FA"/>
    <w:rsid w:val="00062154"/>
    <w:rsid w:val="0006223F"/>
    <w:rsid w:val="000636E7"/>
    <w:rsid w:val="000714B7"/>
    <w:rsid w:val="00072B9D"/>
    <w:rsid w:val="000A283F"/>
    <w:rsid w:val="000A2DE4"/>
    <w:rsid w:val="000A5058"/>
    <w:rsid w:val="000A5A18"/>
    <w:rsid w:val="000B032D"/>
    <w:rsid w:val="000B2C00"/>
    <w:rsid w:val="000B3374"/>
    <w:rsid w:val="000D1F11"/>
    <w:rsid w:val="000D2445"/>
    <w:rsid w:val="000D5C0E"/>
    <w:rsid w:val="000D6F5E"/>
    <w:rsid w:val="000D717B"/>
    <w:rsid w:val="000E08FD"/>
    <w:rsid w:val="000E3578"/>
    <w:rsid w:val="000E38DE"/>
    <w:rsid w:val="000E39C3"/>
    <w:rsid w:val="000E4132"/>
    <w:rsid w:val="001005DB"/>
    <w:rsid w:val="00105D49"/>
    <w:rsid w:val="0011309D"/>
    <w:rsid w:val="00120B2B"/>
    <w:rsid w:val="001220C1"/>
    <w:rsid w:val="00124DD3"/>
    <w:rsid w:val="0012620F"/>
    <w:rsid w:val="00126E6A"/>
    <w:rsid w:val="001369E5"/>
    <w:rsid w:val="00142B73"/>
    <w:rsid w:val="001461B9"/>
    <w:rsid w:val="001471FE"/>
    <w:rsid w:val="00151F03"/>
    <w:rsid w:val="00154A3D"/>
    <w:rsid w:val="0016275B"/>
    <w:rsid w:val="00163BBC"/>
    <w:rsid w:val="00163F9C"/>
    <w:rsid w:val="0016546F"/>
    <w:rsid w:val="001937D6"/>
    <w:rsid w:val="00194FA7"/>
    <w:rsid w:val="001A3CFE"/>
    <w:rsid w:val="001B28F6"/>
    <w:rsid w:val="001B4672"/>
    <w:rsid w:val="001B7C3B"/>
    <w:rsid w:val="001D2556"/>
    <w:rsid w:val="001D4A12"/>
    <w:rsid w:val="001E0AE2"/>
    <w:rsid w:val="001E7945"/>
    <w:rsid w:val="001F1313"/>
    <w:rsid w:val="001F211F"/>
    <w:rsid w:val="001F6FB8"/>
    <w:rsid w:val="00205E96"/>
    <w:rsid w:val="002247E0"/>
    <w:rsid w:val="002254C7"/>
    <w:rsid w:val="00225A77"/>
    <w:rsid w:val="002279B3"/>
    <w:rsid w:val="00235B79"/>
    <w:rsid w:val="00242CAE"/>
    <w:rsid w:val="00245425"/>
    <w:rsid w:val="00252BAA"/>
    <w:rsid w:val="002535E9"/>
    <w:rsid w:val="00257EB6"/>
    <w:rsid w:val="002602F9"/>
    <w:rsid w:val="0026329C"/>
    <w:rsid w:val="002632A3"/>
    <w:rsid w:val="00263B95"/>
    <w:rsid w:val="00264477"/>
    <w:rsid w:val="00265E95"/>
    <w:rsid w:val="00266157"/>
    <w:rsid w:val="00267CFB"/>
    <w:rsid w:val="0027604C"/>
    <w:rsid w:val="002770B6"/>
    <w:rsid w:val="0028023F"/>
    <w:rsid w:val="002858EC"/>
    <w:rsid w:val="002907E4"/>
    <w:rsid w:val="00290AAA"/>
    <w:rsid w:val="002A10C8"/>
    <w:rsid w:val="002A4802"/>
    <w:rsid w:val="002A4DCC"/>
    <w:rsid w:val="002A539B"/>
    <w:rsid w:val="002B2ED2"/>
    <w:rsid w:val="002B4DA5"/>
    <w:rsid w:val="002B5ADD"/>
    <w:rsid w:val="002B5ED9"/>
    <w:rsid w:val="002B5FF4"/>
    <w:rsid w:val="002C3401"/>
    <w:rsid w:val="002D6B88"/>
    <w:rsid w:val="002E1460"/>
    <w:rsid w:val="002E45CB"/>
    <w:rsid w:val="002F62B3"/>
    <w:rsid w:val="002F73F1"/>
    <w:rsid w:val="003014F3"/>
    <w:rsid w:val="0030248B"/>
    <w:rsid w:val="00311443"/>
    <w:rsid w:val="00312393"/>
    <w:rsid w:val="00313F43"/>
    <w:rsid w:val="00317CE2"/>
    <w:rsid w:val="0032315A"/>
    <w:rsid w:val="003232D5"/>
    <w:rsid w:val="00323412"/>
    <w:rsid w:val="00326064"/>
    <w:rsid w:val="00327120"/>
    <w:rsid w:val="003404AF"/>
    <w:rsid w:val="00341949"/>
    <w:rsid w:val="00352742"/>
    <w:rsid w:val="003529A9"/>
    <w:rsid w:val="00353CA0"/>
    <w:rsid w:val="003607D1"/>
    <w:rsid w:val="00372137"/>
    <w:rsid w:val="0037379B"/>
    <w:rsid w:val="00374056"/>
    <w:rsid w:val="00374863"/>
    <w:rsid w:val="00377C22"/>
    <w:rsid w:val="00391C14"/>
    <w:rsid w:val="003B00CC"/>
    <w:rsid w:val="003B1312"/>
    <w:rsid w:val="003B32C7"/>
    <w:rsid w:val="003C1238"/>
    <w:rsid w:val="003C5D5B"/>
    <w:rsid w:val="003D3A7C"/>
    <w:rsid w:val="003E556D"/>
    <w:rsid w:val="003E7672"/>
    <w:rsid w:val="003F7D00"/>
    <w:rsid w:val="00410ADE"/>
    <w:rsid w:val="00413E8F"/>
    <w:rsid w:val="004146A3"/>
    <w:rsid w:val="00415D5A"/>
    <w:rsid w:val="0042195D"/>
    <w:rsid w:val="00424470"/>
    <w:rsid w:val="00425C14"/>
    <w:rsid w:val="00425F6D"/>
    <w:rsid w:val="004328BC"/>
    <w:rsid w:val="0044357A"/>
    <w:rsid w:val="00445DE7"/>
    <w:rsid w:val="00452070"/>
    <w:rsid w:val="00457304"/>
    <w:rsid w:val="00457503"/>
    <w:rsid w:val="004706CB"/>
    <w:rsid w:val="00473A74"/>
    <w:rsid w:val="004763F5"/>
    <w:rsid w:val="00476C44"/>
    <w:rsid w:val="0049273C"/>
    <w:rsid w:val="004944B8"/>
    <w:rsid w:val="004A28F9"/>
    <w:rsid w:val="004B7319"/>
    <w:rsid w:val="004C0C34"/>
    <w:rsid w:val="004C0E40"/>
    <w:rsid w:val="004C5569"/>
    <w:rsid w:val="004C5DD4"/>
    <w:rsid w:val="004C6071"/>
    <w:rsid w:val="004C64FA"/>
    <w:rsid w:val="004D06DF"/>
    <w:rsid w:val="004D0911"/>
    <w:rsid w:val="004D1C1D"/>
    <w:rsid w:val="004D23EE"/>
    <w:rsid w:val="004D769E"/>
    <w:rsid w:val="004D7F52"/>
    <w:rsid w:val="004E37B0"/>
    <w:rsid w:val="004E6AB6"/>
    <w:rsid w:val="004E760E"/>
    <w:rsid w:val="004F5882"/>
    <w:rsid w:val="004F6080"/>
    <w:rsid w:val="00500700"/>
    <w:rsid w:val="00500CDD"/>
    <w:rsid w:val="0050564F"/>
    <w:rsid w:val="0050699E"/>
    <w:rsid w:val="00512A4A"/>
    <w:rsid w:val="005150F0"/>
    <w:rsid w:val="005204E5"/>
    <w:rsid w:val="00530FCE"/>
    <w:rsid w:val="005338DD"/>
    <w:rsid w:val="00534DDC"/>
    <w:rsid w:val="005460AF"/>
    <w:rsid w:val="005610F6"/>
    <w:rsid w:val="0056440F"/>
    <w:rsid w:val="0056545E"/>
    <w:rsid w:val="005708E8"/>
    <w:rsid w:val="00570D2E"/>
    <w:rsid w:val="00571484"/>
    <w:rsid w:val="0058156D"/>
    <w:rsid w:val="00583C1B"/>
    <w:rsid w:val="005A0DA3"/>
    <w:rsid w:val="005A5CC4"/>
    <w:rsid w:val="005B19B1"/>
    <w:rsid w:val="005B21DE"/>
    <w:rsid w:val="005B3FEC"/>
    <w:rsid w:val="005B4789"/>
    <w:rsid w:val="005B47F7"/>
    <w:rsid w:val="005B5A02"/>
    <w:rsid w:val="005B61A6"/>
    <w:rsid w:val="005C0631"/>
    <w:rsid w:val="005C184A"/>
    <w:rsid w:val="005C1FB2"/>
    <w:rsid w:val="005C5D6B"/>
    <w:rsid w:val="005D26B2"/>
    <w:rsid w:val="005D56A2"/>
    <w:rsid w:val="005D6FB4"/>
    <w:rsid w:val="005D7D89"/>
    <w:rsid w:val="005E0542"/>
    <w:rsid w:val="00601056"/>
    <w:rsid w:val="00602566"/>
    <w:rsid w:val="00604AEC"/>
    <w:rsid w:val="00607950"/>
    <w:rsid w:val="006117A6"/>
    <w:rsid w:val="00612C93"/>
    <w:rsid w:val="00620192"/>
    <w:rsid w:val="00621AE7"/>
    <w:rsid w:val="00625769"/>
    <w:rsid w:val="00626782"/>
    <w:rsid w:val="00627BAB"/>
    <w:rsid w:val="0063206B"/>
    <w:rsid w:val="00632972"/>
    <w:rsid w:val="0063378C"/>
    <w:rsid w:val="006346B1"/>
    <w:rsid w:val="0064332F"/>
    <w:rsid w:val="00645546"/>
    <w:rsid w:val="00646B03"/>
    <w:rsid w:val="00651C9B"/>
    <w:rsid w:val="00655327"/>
    <w:rsid w:val="0065762B"/>
    <w:rsid w:val="00661FB1"/>
    <w:rsid w:val="0066452C"/>
    <w:rsid w:val="00665B49"/>
    <w:rsid w:val="006672F6"/>
    <w:rsid w:val="00676F7D"/>
    <w:rsid w:val="00682DA9"/>
    <w:rsid w:val="0068775C"/>
    <w:rsid w:val="00687FED"/>
    <w:rsid w:val="006902D7"/>
    <w:rsid w:val="006A60B8"/>
    <w:rsid w:val="006B483E"/>
    <w:rsid w:val="006C044A"/>
    <w:rsid w:val="006C0E97"/>
    <w:rsid w:val="006C0F6B"/>
    <w:rsid w:val="006C498F"/>
    <w:rsid w:val="006C56B0"/>
    <w:rsid w:val="006C7FC0"/>
    <w:rsid w:val="006D0DDE"/>
    <w:rsid w:val="006F08B8"/>
    <w:rsid w:val="006F3AF4"/>
    <w:rsid w:val="006F51A4"/>
    <w:rsid w:val="006F6248"/>
    <w:rsid w:val="00700D20"/>
    <w:rsid w:val="00701294"/>
    <w:rsid w:val="007012AB"/>
    <w:rsid w:val="007062BA"/>
    <w:rsid w:val="00707FA4"/>
    <w:rsid w:val="00715241"/>
    <w:rsid w:val="00721D0A"/>
    <w:rsid w:val="00722D98"/>
    <w:rsid w:val="00726CA3"/>
    <w:rsid w:val="00732968"/>
    <w:rsid w:val="0073386E"/>
    <w:rsid w:val="00733AD9"/>
    <w:rsid w:val="00735DEF"/>
    <w:rsid w:val="0074129C"/>
    <w:rsid w:val="00741FF9"/>
    <w:rsid w:val="0074433B"/>
    <w:rsid w:val="00745ABF"/>
    <w:rsid w:val="00747B78"/>
    <w:rsid w:val="00764577"/>
    <w:rsid w:val="007669B8"/>
    <w:rsid w:val="007669C9"/>
    <w:rsid w:val="00767C5B"/>
    <w:rsid w:val="007730DB"/>
    <w:rsid w:val="0077413B"/>
    <w:rsid w:val="007824CF"/>
    <w:rsid w:val="007824E2"/>
    <w:rsid w:val="0079230D"/>
    <w:rsid w:val="00796238"/>
    <w:rsid w:val="007A1C5F"/>
    <w:rsid w:val="007A6FDB"/>
    <w:rsid w:val="007B1336"/>
    <w:rsid w:val="007C1B6B"/>
    <w:rsid w:val="007C3574"/>
    <w:rsid w:val="007C45D1"/>
    <w:rsid w:val="007C6C85"/>
    <w:rsid w:val="007C6D07"/>
    <w:rsid w:val="007D2E27"/>
    <w:rsid w:val="007D4740"/>
    <w:rsid w:val="007E62B4"/>
    <w:rsid w:val="007E7645"/>
    <w:rsid w:val="007E7C3E"/>
    <w:rsid w:val="007F03CF"/>
    <w:rsid w:val="007F252B"/>
    <w:rsid w:val="007F4863"/>
    <w:rsid w:val="00802550"/>
    <w:rsid w:val="00804F62"/>
    <w:rsid w:val="008144C8"/>
    <w:rsid w:val="00817F90"/>
    <w:rsid w:val="008202E6"/>
    <w:rsid w:val="00820658"/>
    <w:rsid w:val="00821B86"/>
    <w:rsid w:val="00825916"/>
    <w:rsid w:val="008360B5"/>
    <w:rsid w:val="00836C71"/>
    <w:rsid w:val="008379B3"/>
    <w:rsid w:val="00844AC8"/>
    <w:rsid w:val="00857454"/>
    <w:rsid w:val="00860F2D"/>
    <w:rsid w:val="00862CD0"/>
    <w:rsid w:val="00865B1B"/>
    <w:rsid w:val="00865B2E"/>
    <w:rsid w:val="00866503"/>
    <w:rsid w:val="0087054E"/>
    <w:rsid w:val="00876B70"/>
    <w:rsid w:val="008858DE"/>
    <w:rsid w:val="0088790E"/>
    <w:rsid w:val="008934CC"/>
    <w:rsid w:val="00893AED"/>
    <w:rsid w:val="008955FF"/>
    <w:rsid w:val="00895B8D"/>
    <w:rsid w:val="0089642C"/>
    <w:rsid w:val="008A2AA9"/>
    <w:rsid w:val="008B4A7A"/>
    <w:rsid w:val="008C264A"/>
    <w:rsid w:val="008D2128"/>
    <w:rsid w:val="008E1916"/>
    <w:rsid w:val="008E3791"/>
    <w:rsid w:val="008E5F87"/>
    <w:rsid w:val="008E6DE5"/>
    <w:rsid w:val="008F18B1"/>
    <w:rsid w:val="008F3DD3"/>
    <w:rsid w:val="008F532F"/>
    <w:rsid w:val="009023F7"/>
    <w:rsid w:val="009031D5"/>
    <w:rsid w:val="009053A1"/>
    <w:rsid w:val="0090688E"/>
    <w:rsid w:val="0091189D"/>
    <w:rsid w:val="00912A13"/>
    <w:rsid w:val="00915E09"/>
    <w:rsid w:val="00927840"/>
    <w:rsid w:val="00932BD9"/>
    <w:rsid w:val="00935BA4"/>
    <w:rsid w:val="0094289F"/>
    <w:rsid w:val="00944051"/>
    <w:rsid w:val="00945FBB"/>
    <w:rsid w:val="00945FF3"/>
    <w:rsid w:val="00947453"/>
    <w:rsid w:val="00951C68"/>
    <w:rsid w:val="00953D25"/>
    <w:rsid w:val="00956580"/>
    <w:rsid w:val="00963407"/>
    <w:rsid w:val="00965513"/>
    <w:rsid w:val="0097419D"/>
    <w:rsid w:val="00977358"/>
    <w:rsid w:val="00981401"/>
    <w:rsid w:val="00985F4F"/>
    <w:rsid w:val="009869B1"/>
    <w:rsid w:val="009A3218"/>
    <w:rsid w:val="009A3ADD"/>
    <w:rsid w:val="009B341A"/>
    <w:rsid w:val="009B4CB8"/>
    <w:rsid w:val="009C3EF1"/>
    <w:rsid w:val="009C74E4"/>
    <w:rsid w:val="009D20D6"/>
    <w:rsid w:val="009D6A7B"/>
    <w:rsid w:val="009E09A8"/>
    <w:rsid w:val="009E614A"/>
    <w:rsid w:val="009E7CF8"/>
    <w:rsid w:val="009F057E"/>
    <w:rsid w:val="009F2ACF"/>
    <w:rsid w:val="009F64B5"/>
    <w:rsid w:val="00A03DEF"/>
    <w:rsid w:val="00A068EE"/>
    <w:rsid w:val="00A06C0D"/>
    <w:rsid w:val="00A1110F"/>
    <w:rsid w:val="00A11140"/>
    <w:rsid w:val="00A120AF"/>
    <w:rsid w:val="00A14B46"/>
    <w:rsid w:val="00A151EE"/>
    <w:rsid w:val="00A213D0"/>
    <w:rsid w:val="00A22972"/>
    <w:rsid w:val="00A31D12"/>
    <w:rsid w:val="00A325F1"/>
    <w:rsid w:val="00A36EC9"/>
    <w:rsid w:val="00A46A4D"/>
    <w:rsid w:val="00A53F5C"/>
    <w:rsid w:val="00A66505"/>
    <w:rsid w:val="00A7095E"/>
    <w:rsid w:val="00A7406E"/>
    <w:rsid w:val="00A74935"/>
    <w:rsid w:val="00A77295"/>
    <w:rsid w:val="00A80D1D"/>
    <w:rsid w:val="00A81C67"/>
    <w:rsid w:val="00A84386"/>
    <w:rsid w:val="00A86649"/>
    <w:rsid w:val="00A91B32"/>
    <w:rsid w:val="00A95ED8"/>
    <w:rsid w:val="00A96655"/>
    <w:rsid w:val="00A96B88"/>
    <w:rsid w:val="00AA0DC0"/>
    <w:rsid w:val="00AB1498"/>
    <w:rsid w:val="00AB2433"/>
    <w:rsid w:val="00AB24F1"/>
    <w:rsid w:val="00AD2DFE"/>
    <w:rsid w:val="00AD744D"/>
    <w:rsid w:val="00AE35FF"/>
    <w:rsid w:val="00B0186D"/>
    <w:rsid w:val="00B02222"/>
    <w:rsid w:val="00B028A0"/>
    <w:rsid w:val="00B068BE"/>
    <w:rsid w:val="00B1061E"/>
    <w:rsid w:val="00B1529B"/>
    <w:rsid w:val="00B21BF1"/>
    <w:rsid w:val="00B27A30"/>
    <w:rsid w:val="00B364E1"/>
    <w:rsid w:val="00B433AF"/>
    <w:rsid w:val="00B44252"/>
    <w:rsid w:val="00B4531E"/>
    <w:rsid w:val="00B54AC4"/>
    <w:rsid w:val="00B5687A"/>
    <w:rsid w:val="00B609FE"/>
    <w:rsid w:val="00B66FB2"/>
    <w:rsid w:val="00B701E4"/>
    <w:rsid w:val="00B70F4E"/>
    <w:rsid w:val="00B75313"/>
    <w:rsid w:val="00B77342"/>
    <w:rsid w:val="00B82038"/>
    <w:rsid w:val="00B8365D"/>
    <w:rsid w:val="00B84504"/>
    <w:rsid w:val="00B855B9"/>
    <w:rsid w:val="00B872B6"/>
    <w:rsid w:val="00B87D10"/>
    <w:rsid w:val="00B942E2"/>
    <w:rsid w:val="00B9633D"/>
    <w:rsid w:val="00BA34C9"/>
    <w:rsid w:val="00BA6638"/>
    <w:rsid w:val="00BB15D4"/>
    <w:rsid w:val="00BB3153"/>
    <w:rsid w:val="00BB4ACD"/>
    <w:rsid w:val="00BB533E"/>
    <w:rsid w:val="00BB613C"/>
    <w:rsid w:val="00BB6DF7"/>
    <w:rsid w:val="00BC0E43"/>
    <w:rsid w:val="00BD03EC"/>
    <w:rsid w:val="00BD3FAA"/>
    <w:rsid w:val="00BD4C3E"/>
    <w:rsid w:val="00BD6007"/>
    <w:rsid w:val="00BE6A78"/>
    <w:rsid w:val="00BF35C6"/>
    <w:rsid w:val="00BF73C3"/>
    <w:rsid w:val="00C052D1"/>
    <w:rsid w:val="00C06720"/>
    <w:rsid w:val="00C15E43"/>
    <w:rsid w:val="00C16416"/>
    <w:rsid w:val="00C22D71"/>
    <w:rsid w:val="00C25B5B"/>
    <w:rsid w:val="00C30723"/>
    <w:rsid w:val="00C31E5C"/>
    <w:rsid w:val="00C40F89"/>
    <w:rsid w:val="00C41C3F"/>
    <w:rsid w:val="00C47454"/>
    <w:rsid w:val="00C62C04"/>
    <w:rsid w:val="00C77EBC"/>
    <w:rsid w:val="00CA4EC5"/>
    <w:rsid w:val="00CA6AE1"/>
    <w:rsid w:val="00CA7ACA"/>
    <w:rsid w:val="00CB0E22"/>
    <w:rsid w:val="00CB46FE"/>
    <w:rsid w:val="00CB7AE8"/>
    <w:rsid w:val="00CC1708"/>
    <w:rsid w:val="00CC5416"/>
    <w:rsid w:val="00CC5754"/>
    <w:rsid w:val="00CD6904"/>
    <w:rsid w:val="00CE3BF1"/>
    <w:rsid w:val="00CF029F"/>
    <w:rsid w:val="00CF40D6"/>
    <w:rsid w:val="00CF543C"/>
    <w:rsid w:val="00D01F60"/>
    <w:rsid w:val="00D03139"/>
    <w:rsid w:val="00D14949"/>
    <w:rsid w:val="00D1669C"/>
    <w:rsid w:val="00D17304"/>
    <w:rsid w:val="00D20E2C"/>
    <w:rsid w:val="00D21858"/>
    <w:rsid w:val="00D266B6"/>
    <w:rsid w:val="00D3109F"/>
    <w:rsid w:val="00D314B4"/>
    <w:rsid w:val="00D560C3"/>
    <w:rsid w:val="00D664C0"/>
    <w:rsid w:val="00D707A9"/>
    <w:rsid w:val="00D74457"/>
    <w:rsid w:val="00D7457D"/>
    <w:rsid w:val="00D802D6"/>
    <w:rsid w:val="00D8047A"/>
    <w:rsid w:val="00D80B38"/>
    <w:rsid w:val="00D83807"/>
    <w:rsid w:val="00D83B62"/>
    <w:rsid w:val="00D8435E"/>
    <w:rsid w:val="00D846AD"/>
    <w:rsid w:val="00D87FB7"/>
    <w:rsid w:val="00D91973"/>
    <w:rsid w:val="00D93BAB"/>
    <w:rsid w:val="00D965D2"/>
    <w:rsid w:val="00DB119D"/>
    <w:rsid w:val="00DB20FE"/>
    <w:rsid w:val="00DC5169"/>
    <w:rsid w:val="00DD4EC4"/>
    <w:rsid w:val="00DD76A1"/>
    <w:rsid w:val="00DE69D5"/>
    <w:rsid w:val="00DF0186"/>
    <w:rsid w:val="00DF14ED"/>
    <w:rsid w:val="00DF5AF3"/>
    <w:rsid w:val="00E0043C"/>
    <w:rsid w:val="00E06E39"/>
    <w:rsid w:val="00E06F3A"/>
    <w:rsid w:val="00E17A05"/>
    <w:rsid w:val="00E17EB7"/>
    <w:rsid w:val="00E21CAC"/>
    <w:rsid w:val="00E21CEB"/>
    <w:rsid w:val="00E3007D"/>
    <w:rsid w:val="00E324CE"/>
    <w:rsid w:val="00E32FDC"/>
    <w:rsid w:val="00E3598A"/>
    <w:rsid w:val="00E4382A"/>
    <w:rsid w:val="00E60111"/>
    <w:rsid w:val="00E62AA1"/>
    <w:rsid w:val="00E65E18"/>
    <w:rsid w:val="00E66D0F"/>
    <w:rsid w:val="00E67E47"/>
    <w:rsid w:val="00E804C6"/>
    <w:rsid w:val="00E82D5F"/>
    <w:rsid w:val="00E85FEA"/>
    <w:rsid w:val="00E90D33"/>
    <w:rsid w:val="00E93DEE"/>
    <w:rsid w:val="00E96515"/>
    <w:rsid w:val="00EA2465"/>
    <w:rsid w:val="00EA2821"/>
    <w:rsid w:val="00EA5AE6"/>
    <w:rsid w:val="00EB1DC7"/>
    <w:rsid w:val="00EB48B5"/>
    <w:rsid w:val="00EB6789"/>
    <w:rsid w:val="00EC15AC"/>
    <w:rsid w:val="00EC4F5F"/>
    <w:rsid w:val="00EC6BF0"/>
    <w:rsid w:val="00ED45D7"/>
    <w:rsid w:val="00ED619F"/>
    <w:rsid w:val="00EF4AC7"/>
    <w:rsid w:val="00EF7268"/>
    <w:rsid w:val="00EF7F17"/>
    <w:rsid w:val="00F03BE6"/>
    <w:rsid w:val="00F2175F"/>
    <w:rsid w:val="00F31002"/>
    <w:rsid w:val="00F33BEC"/>
    <w:rsid w:val="00F34FDC"/>
    <w:rsid w:val="00F35C6B"/>
    <w:rsid w:val="00F42100"/>
    <w:rsid w:val="00F440E1"/>
    <w:rsid w:val="00F449E3"/>
    <w:rsid w:val="00F4595D"/>
    <w:rsid w:val="00F573C0"/>
    <w:rsid w:val="00F5776B"/>
    <w:rsid w:val="00F57EA0"/>
    <w:rsid w:val="00F63B53"/>
    <w:rsid w:val="00F67D60"/>
    <w:rsid w:val="00F77AD4"/>
    <w:rsid w:val="00F838BB"/>
    <w:rsid w:val="00F851C5"/>
    <w:rsid w:val="00F90E4A"/>
    <w:rsid w:val="00F96586"/>
    <w:rsid w:val="00F97FBD"/>
    <w:rsid w:val="00FA4719"/>
    <w:rsid w:val="00FB2394"/>
    <w:rsid w:val="00FB3582"/>
    <w:rsid w:val="00FB3EC0"/>
    <w:rsid w:val="00FB541F"/>
    <w:rsid w:val="00FD0607"/>
    <w:rsid w:val="00FD14C0"/>
    <w:rsid w:val="00FD37F3"/>
    <w:rsid w:val="00FE16F3"/>
    <w:rsid w:val="00FE3B79"/>
    <w:rsid w:val="00FE47C4"/>
    <w:rsid w:val="00FE4A52"/>
    <w:rsid w:val="00FE5C2C"/>
    <w:rsid w:val="00FE6458"/>
    <w:rsid w:val="00FF0397"/>
    <w:rsid w:val="00FF36EC"/>
    <w:rsid w:val="00FF5AE0"/>
    <w:rsid w:val="0E8E3B47"/>
    <w:rsid w:val="1BFFBD10"/>
    <w:rsid w:val="1F9287C6"/>
    <w:rsid w:val="292839CD"/>
    <w:rsid w:val="2EEEA39A"/>
    <w:rsid w:val="3B549BD4"/>
    <w:rsid w:val="3C56A446"/>
    <w:rsid w:val="3DA03458"/>
    <w:rsid w:val="4110F19E"/>
    <w:rsid w:val="472D952D"/>
    <w:rsid w:val="473CF459"/>
    <w:rsid w:val="4CF3CC29"/>
    <w:rsid w:val="5246ADEE"/>
    <w:rsid w:val="53531E59"/>
    <w:rsid w:val="54127129"/>
    <w:rsid w:val="58847B0F"/>
    <w:rsid w:val="6334A02A"/>
    <w:rsid w:val="69E332CC"/>
    <w:rsid w:val="6C636A78"/>
    <w:rsid w:val="6E4192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56662EB6"/>
  <w15:chartTrackingRefBased/>
  <w15:docId w15:val="{081903B1-571E-4B5C-BC20-BC9CE71C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18B1"/>
    <w:pPr>
      <w:spacing w:before="160" w:line="276" w:lineRule="auto"/>
      <w:jc w:val="both"/>
    </w:pPr>
  </w:style>
  <w:style w:type="paragraph" w:styleId="Heading1">
    <w:name w:val="heading 1"/>
    <w:basedOn w:val="Normal"/>
    <w:next w:val="Normal"/>
    <w:link w:val="Heading1Char"/>
    <w:uiPriority w:val="9"/>
    <w:qFormat/>
    <w:rsid w:val="0079230D"/>
    <w:pPr>
      <w:keepNext/>
      <w:keepLines/>
      <w:numPr>
        <w:numId w:val="20"/>
      </w:numPr>
      <w:spacing w:before="240" w:after="0"/>
      <w:outlineLvl w:val="0"/>
    </w:pPr>
    <w:rPr>
      <w:rFont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534DDC"/>
    <w:pPr>
      <w:keepNext/>
      <w:keepLines/>
      <w:numPr>
        <w:ilvl w:val="1"/>
        <w:numId w:val="20"/>
      </w:numPr>
      <w:spacing w:before="40" w:after="0"/>
      <w:outlineLvl w:val="1"/>
    </w:pPr>
    <w:rPr>
      <w:rFonts w:asciiTheme="majorHAnsi" w:hAnsiTheme="majorHAnsi"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7413B"/>
    <w:pPr>
      <w:keepNext/>
      <w:keepLines/>
      <w:numPr>
        <w:ilvl w:val="2"/>
        <w:numId w:val="20"/>
      </w:numPr>
      <w:spacing w:before="40" w:after="0"/>
      <w:outlineLvl w:val="2"/>
    </w:pPr>
    <w:rPr>
      <w:rFonts w:asciiTheme="majorHAnsi" w:hAnsiTheme="majorHAnsi" w:eastAsiaTheme="majorEastAsia" w:cstheme="majorBidi"/>
      <w:sz w:val="24"/>
      <w:szCs w:val="24"/>
    </w:rPr>
  </w:style>
  <w:style w:type="paragraph" w:styleId="Heading4">
    <w:name w:val="heading 4"/>
    <w:basedOn w:val="Normal"/>
    <w:next w:val="Normal"/>
    <w:link w:val="Heading4Char"/>
    <w:uiPriority w:val="9"/>
    <w:semiHidden/>
    <w:unhideWhenUsed/>
    <w:qFormat/>
    <w:rsid w:val="00747B78"/>
    <w:pPr>
      <w:keepNext/>
      <w:keepLines/>
      <w:numPr>
        <w:ilvl w:val="3"/>
        <w:numId w:val="20"/>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47B78"/>
    <w:pPr>
      <w:keepNext/>
      <w:keepLines/>
      <w:numPr>
        <w:ilvl w:val="4"/>
        <w:numId w:val="20"/>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47B78"/>
    <w:pPr>
      <w:keepNext/>
      <w:keepLines/>
      <w:numPr>
        <w:ilvl w:val="5"/>
        <w:numId w:val="20"/>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747B78"/>
    <w:pPr>
      <w:keepNext/>
      <w:keepLines/>
      <w:numPr>
        <w:ilvl w:val="6"/>
        <w:numId w:val="20"/>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747B78"/>
    <w:pPr>
      <w:keepNext/>
      <w:keepLines/>
      <w:numPr>
        <w:ilvl w:val="7"/>
        <w:numId w:val="20"/>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B78"/>
    <w:pPr>
      <w:keepNext/>
      <w:keepLines/>
      <w:numPr>
        <w:ilvl w:val="8"/>
        <w:numId w:val="20"/>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77E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B8365D"/>
    <w:rPr>
      <w:rFonts w:hint="default" w:ascii="TimesNewRomanPS-BoldMT" w:hAnsi="TimesNewRomanPS-BoldMT"/>
      <w:b/>
      <w:bCs/>
      <w:i w:val="0"/>
      <w:iCs w:val="0"/>
      <w:color w:val="000000"/>
      <w:sz w:val="30"/>
      <w:szCs w:val="30"/>
    </w:rPr>
  </w:style>
  <w:style w:type="paragraph" w:styleId="BalloonText">
    <w:name w:val="Balloon Text"/>
    <w:basedOn w:val="Normal"/>
    <w:link w:val="BalloonTextChar"/>
    <w:uiPriority w:val="99"/>
    <w:semiHidden/>
    <w:unhideWhenUsed/>
    <w:rsid w:val="006A60B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A60B8"/>
    <w:rPr>
      <w:rFonts w:ascii="Segoe UI" w:hAnsi="Segoe UI" w:cs="Segoe UI"/>
      <w:sz w:val="18"/>
      <w:szCs w:val="18"/>
    </w:rPr>
  </w:style>
  <w:style w:type="character" w:styleId="PlaceholderText">
    <w:name w:val="Placeholder Text"/>
    <w:basedOn w:val="DefaultParagraphFont"/>
    <w:uiPriority w:val="99"/>
    <w:semiHidden/>
    <w:rsid w:val="00C41C3F"/>
    <w:rPr>
      <w:color w:val="808080"/>
    </w:rPr>
  </w:style>
  <w:style w:type="paragraph" w:styleId="Header">
    <w:name w:val="header"/>
    <w:basedOn w:val="Normal"/>
    <w:link w:val="HeaderChar"/>
    <w:uiPriority w:val="99"/>
    <w:unhideWhenUsed/>
    <w:rsid w:val="00FE3B79"/>
    <w:pPr>
      <w:tabs>
        <w:tab w:val="center" w:pos="4513"/>
        <w:tab w:val="right" w:pos="9026"/>
      </w:tabs>
      <w:spacing w:after="0" w:line="240" w:lineRule="auto"/>
    </w:pPr>
  </w:style>
  <w:style w:type="character" w:styleId="HeaderChar" w:customStyle="1">
    <w:name w:val="Header Char"/>
    <w:basedOn w:val="DefaultParagraphFont"/>
    <w:link w:val="Header"/>
    <w:uiPriority w:val="99"/>
    <w:rsid w:val="00FE3B79"/>
  </w:style>
  <w:style w:type="paragraph" w:styleId="Footer">
    <w:name w:val="footer"/>
    <w:basedOn w:val="Normal"/>
    <w:link w:val="FooterChar"/>
    <w:uiPriority w:val="99"/>
    <w:unhideWhenUsed/>
    <w:rsid w:val="00FE3B79"/>
    <w:pPr>
      <w:tabs>
        <w:tab w:val="center" w:pos="4513"/>
        <w:tab w:val="right" w:pos="9026"/>
      </w:tabs>
      <w:spacing w:after="0" w:line="240" w:lineRule="auto"/>
    </w:pPr>
  </w:style>
  <w:style w:type="character" w:styleId="FooterChar" w:customStyle="1">
    <w:name w:val="Footer Char"/>
    <w:basedOn w:val="DefaultParagraphFont"/>
    <w:link w:val="Footer"/>
    <w:uiPriority w:val="99"/>
    <w:rsid w:val="00FE3B79"/>
  </w:style>
  <w:style w:type="character" w:styleId="Heading1Char" w:customStyle="1">
    <w:name w:val="Heading 1 Char"/>
    <w:basedOn w:val="DefaultParagraphFont"/>
    <w:link w:val="Heading1"/>
    <w:uiPriority w:val="9"/>
    <w:rsid w:val="0079230D"/>
    <w:rPr>
      <w:rFonts w:asciiTheme="majorHAnsi" w:hAnsiTheme="majorHAnsi" w:eastAsiaTheme="majorEastAsia" w:cstheme="majorBidi"/>
      <w:sz w:val="32"/>
      <w:szCs w:val="32"/>
    </w:rPr>
  </w:style>
  <w:style w:type="paragraph" w:styleId="TOCHeading">
    <w:name w:val="TOC Heading"/>
    <w:basedOn w:val="Heading1"/>
    <w:next w:val="Normal"/>
    <w:uiPriority w:val="39"/>
    <w:unhideWhenUsed/>
    <w:qFormat/>
    <w:rsid w:val="00B75313"/>
    <w:pPr>
      <w:outlineLvl w:val="9"/>
    </w:pPr>
    <w:rPr>
      <w:lang w:val="en-US"/>
    </w:rPr>
  </w:style>
  <w:style w:type="paragraph" w:styleId="ListParagraph">
    <w:name w:val="List Paragraph"/>
    <w:basedOn w:val="Normal"/>
    <w:uiPriority w:val="34"/>
    <w:qFormat/>
    <w:rsid w:val="00B75313"/>
    <w:pPr>
      <w:ind w:left="720"/>
      <w:contextualSpacing/>
    </w:pPr>
  </w:style>
  <w:style w:type="character" w:styleId="Heading2Char" w:customStyle="1">
    <w:name w:val="Heading 2 Char"/>
    <w:basedOn w:val="DefaultParagraphFont"/>
    <w:link w:val="Heading2"/>
    <w:uiPriority w:val="9"/>
    <w:rsid w:val="00534DDC"/>
    <w:rPr>
      <w:rFonts w:asciiTheme="majorHAnsi" w:hAnsiTheme="majorHAnsi" w:eastAsiaTheme="majorEastAsia" w:cstheme="majorBidi"/>
      <w:color w:val="000000" w:themeColor="text1"/>
      <w:sz w:val="26"/>
      <w:szCs w:val="26"/>
    </w:rPr>
  </w:style>
  <w:style w:type="paragraph" w:styleId="TOC1">
    <w:name w:val="toc 1"/>
    <w:basedOn w:val="Normal"/>
    <w:next w:val="Normal"/>
    <w:autoRedefine/>
    <w:uiPriority w:val="39"/>
    <w:unhideWhenUsed/>
    <w:rsid w:val="006D0DDE"/>
    <w:pPr>
      <w:spacing w:after="100"/>
    </w:pPr>
  </w:style>
  <w:style w:type="paragraph" w:styleId="TOC2">
    <w:name w:val="toc 2"/>
    <w:basedOn w:val="Normal"/>
    <w:next w:val="Normal"/>
    <w:autoRedefine/>
    <w:uiPriority w:val="39"/>
    <w:unhideWhenUsed/>
    <w:rsid w:val="006D0DDE"/>
    <w:pPr>
      <w:spacing w:after="100"/>
      <w:ind w:left="220"/>
    </w:pPr>
  </w:style>
  <w:style w:type="character" w:styleId="Hyperlink">
    <w:name w:val="Hyperlink"/>
    <w:basedOn w:val="DefaultParagraphFont"/>
    <w:uiPriority w:val="99"/>
    <w:unhideWhenUsed/>
    <w:rsid w:val="006D0DDE"/>
    <w:rPr>
      <w:color w:val="0563C1" w:themeColor="hyperlink"/>
      <w:u w:val="single"/>
    </w:rPr>
  </w:style>
  <w:style w:type="character" w:styleId="CommentReference">
    <w:name w:val="annotation reference"/>
    <w:basedOn w:val="DefaultParagraphFont"/>
    <w:uiPriority w:val="99"/>
    <w:semiHidden/>
    <w:unhideWhenUsed/>
    <w:rsid w:val="00A14B46"/>
    <w:rPr>
      <w:sz w:val="16"/>
      <w:szCs w:val="16"/>
    </w:rPr>
  </w:style>
  <w:style w:type="paragraph" w:styleId="CommentText">
    <w:name w:val="annotation text"/>
    <w:basedOn w:val="Normal"/>
    <w:link w:val="CommentTextChar"/>
    <w:uiPriority w:val="99"/>
    <w:unhideWhenUsed/>
    <w:rsid w:val="00A14B46"/>
    <w:pPr>
      <w:spacing w:line="240" w:lineRule="auto"/>
    </w:pPr>
    <w:rPr>
      <w:sz w:val="20"/>
      <w:szCs w:val="20"/>
    </w:rPr>
  </w:style>
  <w:style w:type="character" w:styleId="CommentTextChar" w:customStyle="1">
    <w:name w:val="Comment Text Char"/>
    <w:basedOn w:val="DefaultParagraphFont"/>
    <w:link w:val="CommentText"/>
    <w:uiPriority w:val="99"/>
    <w:rsid w:val="00A14B46"/>
    <w:rPr>
      <w:sz w:val="20"/>
      <w:szCs w:val="20"/>
    </w:rPr>
  </w:style>
  <w:style w:type="paragraph" w:styleId="CommentSubject">
    <w:name w:val="annotation subject"/>
    <w:basedOn w:val="CommentText"/>
    <w:next w:val="CommentText"/>
    <w:link w:val="CommentSubjectChar"/>
    <w:uiPriority w:val="99"/>
    <w:semiHidden/>
    <w:unhideWhenUsed/>
    <w:rsid w:val="00A14B46"/>
    <w:rPr>
      <w:b/>
      <w:bCs/>
    </w:rPr>
  </w:style>
  <w:style w:type="character" w:styleId="CommentSubjectChar" w:customStyle="1">
    <w:name w:val="Comment Subject Char"/>
    <w:basedOn w:val="CommentTextChar"/>
    <w:link w:val="CommentSubject"/>
    <w:uiPriority w:val="99"/>
    <w:semiHidden/>
    <w:rsid w:val="00A14B46"/>
    <w:rPr>
      <w:b/>
      <w:bCs/>
      <w:sz w:val="20"/>
      <w:szCs w:val="20"/>
    </w:rPr>
  </w:style>
  <w:style w:type="character" w:styleId="fontstyle21" w:customStyle="1">
    <w:name w:val="fontstyle21"/>
    <w:basedOn w:val="DefaultParagraphFont"/>
    <w:rsid w:val="004C6071"/>
    <w:rPr>
      <w:rFonts w:hint="default" w:ascii="AdvOT863180fb+fb" w:hAnsi="AdvOT863180fb+fb"/>
      <w:b w:val="0"/>
      <w:bCs w:val="0"/>
      <w:i w:val="0"/>
      <w:iCs w:val="0"/>
      <w:color w:val="000000"/>
      <w:sz w:val="16"/>
      <w:szCs w:val="16"/>
    </w:rPr>
  </w:style>
  <w:style w:type="character" w:styleId="fontstyle31" w:customStyle="1">
    <w:name w:val="fontstyle31"/>
    <w:basedOn w:val="DefaultParagraphFont"/>
    <w:rsid w:val="004C6071"/>
    <w:rPr>
      <w:rFonts w:hint="default" w:ascii="AdvP4C4E74" w:hAnsi="AdvP4C4E74"/>
      <w:b w:val="0"/>
      <w:bCs w:val="0"/>
      <w:i w:val="0"/>
      <w:iCs w:val="0"/>
      <w:color w:val="000000"/>
      <w:sz w:val="16"/>
      <w:szCs w:val="16"/>
    </w:rPr>
  </w:style>
  <w:style w:type="character" w:styleId="Heading3Char" w:customStyle="1">
    <w:name w:val="Heading 3 Char"/>
    <w:basedOn w:val="DefaultParagraphFont"/>
    <w:link w:val="Heading3"/>
    <w:uiPriority w:val="9"/>
    <w:rsid w:val="0077413B"/>
    <w:rPr>
      <w:rFonts w:asciiTheme="majorHAnsi" w:hAnsiTheme="majorHAnsi" w:eastAsiaTheme="majorEastAsia" w:cstheme="majorBidi"/>
      <w:sz w:val="24"/>
      <w:szCs w:val="24"/>
    </w:rPr>
  </w:style>
  <w:style w:type="paragraph" w:styleId="Caption">
    <w:name w:val="caption"/>
    <w:basedOn w:val="Normal"/>
    <w:next w:val="Normal"/>
    <w:uiPriority w:val="35"/>
    <w:unhideWhenUsed/>
    <w:qFormat/>
    <w:rsid w:val="0077413B"/>
    <w:pPr>
      <w:spacing w:before="0" w:after="200" w:line="240" w:lineRule="auto"/>
      <w:jc w:val="center"/>
    </w:pPr>
    <w:rPr>
      <w:rFonts w:eastAsiaTheme="minorEastAsia"/>
      <w:i/>
      <w:iCs/>
      <w:sz w:val="18"/>
      <w:szCs w:val="18"/>
      <w:lang w:eastAsia="zh-CN"/>
    </w:rPr>
  </w:style>
  <w:style w:type="paragraph" w:styleId="TOC3">
    <w:name w:val="toc 3"/>
    <w:basedOn w:val="Normal"/>
    <w:next w:val="Normal"/>
    <w:autoRedefine/>
    <w:uiPriority w:val="39"/>
    <w:unhideWhenUsed/>
    <w:rsid w:val="007824CF"/>
    <w:pPr>
      <w:spacing w:after="100"/>
      <w:ind w:left="440"/>
    </w:pPr>
  </w:style>
  <w:style w:type="paragraph" w:styleId="Revision">
    <w:name w:val="Revision"/>
    <w:hidden/>
    <w:uiPriority w:val="99"/>
    <w:semiHidden/>
    <w:rsid w:val="00625769"/>
    <w:pPr>
      <w:spacing w:after="0" w:line="240" w:lineRule="auto"/>
    </w:pPr>
  </w:style>
  <w:style w:type="character" w:styleId="FollowedHyperlink">
    <w:name w:val="FollowedHyperlink"/>
    <w:basedOn w:val="DefaultParagraphFont"/>
    <w:uiPriority w:val="99"/>
    <w:semiHidden/>
    <w:unhideWhenUsed/>
    <w:rsid w:val="00620192"/>
    <w:rPr>
      <w:color w:val="954F72" w:themeColor="followedHyperlink"/>
      <w:u w:val="single"/>
    </w:rPr>
  </w:style>
  <w:style w:type="character" w:styleId="tlid-translation" w:customStyle="1">
    <w:name w:val="tlid-translation"/>
    <w:basedOn w:val="DefaultParagraphFont"/>
    <w:rsid w:val="00862CD0"/>
  </w:style>
  <w:style w:type="paragraph" w:styleId="NormalWeb">
    <w:name w:val="Normal (Web)"/>
    <w:basedOn w:val="Normal"/>
    <w:uiPriority w:val="99"/>
    <w:semiHidden/>
    <w:unhideWhenUsed/>
    <w:rsid w:val="000E39C3"/>
    <w:rPr>
      <w:rFonts w:ascii="Times New Roman" w:hAnsi="Times New Roman" w:cs="Times New Roman"/>
      <w:sz w:val="24"/>
      <w:szCs w:val="24"/>
    </w:rPr>
  </w:style>
  <w:style w:type="character" w:styleId="fontstyle41" w:customStyle="1">
    <w:name w:val="fontstyle41"/>
    <w:basedOn w:val="DefaultParagraphFont"/>
    <w:rsid w:val="00CC5754"/>
    <w:rPr>
      <w:rFonts w:hint="default" w:ascii="CMSY10" w:hAnsi="CMSY10"/>
      <w:b w:val="0"/>
      <w:bCs w:val="0"/>
      <w:i/>
      <w:iCs/>
      <w:color w:val="000000"/>
      <w:sz w:val="22"/>
      <w:szCs w:val="22"/>
    </w:rPr>
  </w:style>
  <w:style w:type="character" w:styleId="fontstyle51" w:customStyle="1">
    <w:name w:val="fontstyle51"/>
    <w:basedOn w:val="DefaultParagraphFont"/>
    <w:rsid w:val="00CC5754"/>
    <w:rPr>
      <w:rFonts w:hint="default" w:ascii="NimbusRomNo9L-ReguItal" w:hAnsi="NimbusRomNo9L-ReguItal"/>
      <w:b w:val="0"/>
      <w:bCs w:val="0"/>
      <w:i/>
      <w:iCs/>
      <w:color w:val="000000"/>
      <w:sz w:val="24"/>
      <w:szCs w:val="24"/>
    </w:rPr>
  </w:style>
  <w:style w:type="character" w:styleId="UnresolvedMention1" w:customStyle="1">
    <w:name w:val="Unresolved Mention1"/>
    <w:basedOn w:val="DefaultParagraphFont"/>
    <w:uiPriority w:val="99"/>
    <w:semiHidden/>
    <w:unhideWhenUsed/>
    <w:rsid w:val="003F7D00"/>
    <w:rPr>
      <w:color w:val="605E5C"/>
      <w:shd w:val="clear" w:color="auto" w:fill="E1DFDD"/>
    </w:rPr>
  </w:style>
  <w:style w:type="character" w:styleId="Emphasis">
    <w:name w:val="Emphasis"/>
    <w:basedOn w:val="DefaultParagraphFont"/>
    <w:uiPriority w:val="20"/>
    <w:qFormat/>
    <w:rsid w:val="00E60111"/>
    <w:rPr>
      <w:i/>
      <w:iCs/>
    </w:rPr>
  </w:style>
  <w:style w:type="character" w:styleId="Heading4Char" w:customStyle="1">
    <w:name w:val="Heading 4 Char"/>
    <w:basedOn w:val="DefaultParagraphFont"/>
    <w:link w:val="Heading4"/>
    <w:uiPriority w:val="9"/>
    <w:semiHidden/>
    <w:rsid w:val="00747B78"/>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747B78"/>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747B78"/>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747B78"/>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747B78"/>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47B78"/>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9059">
      <w:bodyDiv w:val="1"/>
      <w:marLeft w:val="0"/>
      <w:marRight w:val="0"/>
      <w:marTop w:val="0"/>
      <w:marBottom w:val="0"/>
      <w:divBdr>
        <w:top w:val="none" w:sz="0" w:space="0" w:color="auto"/>
        <w:left w:val="none" w:sz="0" w:space="0" w:color="auto"/>
        <w:bottom w:val="none" w:sz="0" w:space="0" w:color="auto"/>
        <w:right w:val="none" w:sz="0" w:space="0" w:color="auto"/>
      </w:divBdr>
      <w:divsChild>
        <w:div w:id="756902239">
          <w:marLeft w:val="0"/>
          <w:marRight w:val="0"/>
          <w:marTop w:val="0"/>
          <w:marBottom w:val="0"/>
          <w:divBdr>
            <w:top w:val="none" w:sz="0" w:space="0" w:color="auto"/>
            <w:left w:val="none" w:sz="0" w:space="0" w:color="auto"/>
            <w:bottom w:val="none" w:sz="0" w:space="0" w:color="auto"/>
            <w:right w:val="none" w:sz="0" w:space="0" w:color="auto"/>
          </w:divBdr>
          <w:divsChild>
            <w:div w:id="1247961666">
              <w:marLeft w:val="0"/>
              <w:marRight w:val="0"/>
              <w:marTop w:val="0"/>
              <w:marBottom w:val="0"/>
              <w:divBdr>
                <w:top w:val="none" w:sz="0" w:space="0" w:color="auto"/>
                <w:left w:val="none" w:sz="0" w:space="0" w:color="auto"/>
                <w:bottom w:val="none" w:sz="0" w:space="0" w:color="auto"/>
                <w:right w:val="none" w:sz="0" w:space="0" w:color="auto"/>
              </w:divBdr>
              <w:divsChild>
                <w:div w:id="7941796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968514">
      <w:bodyDiv w:val="1"/>
      <w:marLeft w:val="0"/>
      <w:marRight w:val="0"/>
      <w:marTop w:val="0"/>
      <w:marBottom w:val="0"/>
      <w:divBdr>
        <w:top w:val="none" w:sz="0" w:space="0" w:color="auto"/>
        <w:left w:val="none" w:sz="0" w:space="0" w:color="auto"/>
        <w:bottom w:val="none" w:sz="0" w:space="0" w:color="auto"/>
        <w:right w:val="none" w:sz="0" w:space="0" w:color="auto"/>
      </w:divBdr>
      <w:divsChild>
        <w:div w:id="183635175">
          <w:marLeft w:val="0"/>
          <w:marRight w:val="0"/>
          <w:marTop w:val="0"/>
          <w:marBottom w:val="0"/>
          <w:divBdr>
            <w:top w:val="none" w:sz="0" w:space="0" w:color="auto"/>
            <w:left w:val="none" w:sz="0" w:space="0" w:color="auto"/>
            <w:bottom w:val="none" w:sz="0" w:space="0" w:color="auto"/>
            <w:right w:val="none" w:sz="0" w:space="0" w:color="auto"/>
          </w:divBdr>
          <w:divsChild>
            <w:div w:id="2095272672">
              <w:marLeft w:val="0"/>
              <w:marRight w:val="0"/>
              <w:marTop w:val="0"/>
              <w:marBottom w:val="0"/>
              <w:divBdr>
                <w:top w:val="none" w:sz="0" w:space="0" w:color="auto"/>
                <w:left w:val="none" w:sz="0" w:space="0" w:color="auto"/>
                <w:bottom w:val="none" w:sz="0" w:space="0" w:color="auto"/>
                <w:right w:val="none" w:sz="0" w:space="0" w:color="auto"/>
              </w:divBdr>
              <w:divsChild>
                <w:div w:id="9645020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9934269">
      <w:bodyDiv w:val="1"/>
      <w:marLeft w:val="0"/>
      <w:marRight w:val="0"/>
      <w:marTop w:val="0"/>
      <w:marBottom w:val="0"/>
      <w:divBdr>
        <w:top w:val="none" w:sz="0" w:space="0" w:color="auto"/>
        <w:left w:val="none" w:sz="0" w:space="0" w:color="auto"/>
        <w:bottom w:val="none" w:sz="0" w:space="0" w:color="auto"/>
        <w:right w:val="none" w:sz="0" w:space="0" w:color="auto"/>
      </w:divBdr>
      <w:divsChild>
        <w:div w:id="333268152">
          <w:marLeft w:val="0"/>
          <w:marRight w:val="0"/>
          <w:marTop w:val="0"/>
          <w:marBottom w:val="0"/>
          <w:divBdr>
            <w:top w:val="none" w:sz="0" w:space="0" w:color="auto"/>
            <w:left w:val="none" w:sz="0" w:space="0" w:color="auto"/>
            <w:bottom w:val="none" w:sz="0" w:space="0" w:color="auto"/>
            <w:right w:val="none" w:sz="0" w:space="0" w:color="auto"/>
          </w:divBdr>
        </w:div>
        <w:div w:id="1775515723">
          <w:marLeft w:val="0"/>
          <w:marRight w:val="0"/>
          <w:marTop w:val="0"/>
          <w:marBottom w:val="0"/>
          <w:divBdr>
            <w:top w:val="none" w:sz="0" w:space="0" w:color="auto"/>
            <w:left w:val="none" w:sz="0" w:space="0" w:color="auto"/>
            <w:bottom w:val="none" w:sz="0" w:space="0" w:color="auto"/>
            <w:right w:val="none" w:sz="0" w:space="0" w:color="auto"/>
          </w:divBdr>
        </w:div>
        <w:div w:id="1091240150">
          <w:marLeft w:val="0"/>
          <w:marRight w:val="0"/>
          <w:marTop w:val="0"/>
          <w:marBottom w:val="0"/>
          <w:divBdr>
            <w:top w:val="none" w:sz="0" w:space="0" w:color="auto"/>
            <w:left w:val="none" w:sz="0" w:space="0" w:color="auto"/>
            <w:bottom w:val="none" w:sz="0" w:space="0" w:color="auto"/>
            <w:right w:val="none" w:sz="0" w:space="0" w:color="auto"/>
          </w:divBdr>
        </w:div>
      </w:divsChild>
    </w:div>
    <w:div w:id="511920559">
      <w:bodyDiv w:val="1"/>
      <w:marLeft w:val="0"/>
      <w:marRight w:val="0"/>
      <w:marTop w:val="0"/>
      <w:marBottom w:val="0"/>
      <w:divBdr>
        <w:top w:val="none" w:sz="0" w:space="0" w:color="auto"/>
        <w:left w:val="none" w:sz="0" w:space="0" w:color="auto"/>
        <w:bottom w:val="none" w:sz="0" w:space="0" w:color="auto"/>
        <w:right w:val="none" w:sz="0" w:space="0" w:color="auto"/>
      </w:divBdr>
      <w:divsChild>
        <w:div w:id="1285692415">
          <w:marLeft w:val="0"/>
          <w:marRight w:val="0"/>
          <w:marTop w:val="0"/>
          <w:marBottom w:val="0"/>
          <w:divBdr>
            <w:top w:val="none" w:sz="0" w:space="0" w:color="auto"/>
            <w:left w:val="none" w:sz="0" w:space="0" w:color="auto"/>
            <w:bottom w:val="none" w:sz="0" w:space="0" w:color="auto"/>
            <w:right w:val="none" w:sz="0" w:space="0" w:color="auto"/>
          </w:divBdr>
          <w:divsChild>
            <w:div w:id="3480823">
              <w:marLeft w:val="0"/>
              <w:marRight w:val="0"/>
              <w:marTop w:val="0"/>
              <w:marBottom w:val="0"/>
              <w:divBdr>
                <w:top w:val="none" w:sz="0" w:space="0" w:color="auto"/>
                <w:left w:val="none" w:sz="0" w:space="0" w:color="auto"/>
                <w:bottom w:val="none" w:sz="0" w:space="0" w:color="auto"/>
                <w:right w:val="none" w:sz="0" w:space="0" w:color="auto"/>
              </w:divBdr>
              <w:divsChild>
                <w:div w:id="667438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7931113">
      <w:bodyDiv w:val="1"/>
      <w:marLeft w:val="0"/>
      <w:marRight w:val="0"/>
      <w:marTop w:val="0"/>
      <w:marBottom w:val="0"/>
      <w:divBdr>
        <w:top w:val="none" w:sz="0" w:space="0" w:color="auto"/>
        <w:left w:val="none" w:sz="0" w:space="0" w:color="auto"/>
        <w:bottom w:val="none" w:sz="0" w:space="0" w:color="auto"/>
        <w:right w:val="none" w:sz="0" w:space="0" w:color="auto"/>
      </w:divBdr>
      <w:divsChild>
        <w:div w:id="128938627">
          <w:marLeft w:val="0"/>
          <w:marRight w:val="0"/>
          <w:marTop w:val="0"/>
          <w:marBottom w:val="0"/>
          <w:divBdr>
            <w:top w:val="none" w:sz="0" w:space="0" w:color="auto"/>
            <w:left w:val="none" w:sz="0" w:space="0" w:color="auto"/>
            <w:bottom w:val="none" w:sz="0" w:space="0" w:color="auto"/>
            <w:right w:val="none" w:sz="0" w:space="0" w:color="auto"/>
          </w:divBdr>
          <w:divsChild>
            <w:div w:id="1758207031">
              <w:marLeft w:val="0"/>
              <w:marRight w:val="0"/>
              <w:marTop w:val="0"/>
              <w:marBottom w:val="0"/>
              <w:divBdr>
                <w:top w:val="none" w:sz="0" w:space="0" w:color="auto"/>
                <w:left w:val="none" w:sz="0" w:space="0" w:color="auto"/>
                <w:bottom w:val="none" w:sz="0" w:space="0" w:color="auto"/>
                <w:right w:val="none" w:sz="0" w:space="0" w:color="auto"/>
              </w:divBdr>
              <w:divsChild>
                <w:div w:id="9740681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56302398">
      <w:bodyDiv w:val="1"/>
      <w:marLeft w:val="0"/>
      <w:marRight w:val="0"/>
      <w:marTop w:val="0"/>
      <w:marBottom w:val="0"/>
      <w:divBdr>
        <w:top w:val="none" w:sz="0" w:space="0" w:color="auto"/>
        <w:left w:val="none" w:sz="0" w:space="0" w:color="auto"/>
        <w:bottom w:val="none" w:sz="0" w:space="0" w:color="auto"/>
        <w:right w:val="none" w:sz="0" w:space="0" w:color="auto"/>
      </w:divBdr>
      <w:divsChild>
        <w:div w:id="1938978742">
          <w:marLeft w:val="0"/>
          <w:marRight w:val="0"/>
          <w:marTop w:val="0"/>
          <w:marBottom w:val="0"/>
          <w:divBdr>
            <w:top w:val="none" w:sz="0" w:space="0" w:color="auto"/>
            <w:left w:val="none" w:sz="0" w:space="0" w:color="auto"/>
            <w:bottom w:val="none" w:sz="0" w:space="0" w:color="auto"/>
            <w:right w:val="none" w:sz="0" w:space="0" w:color="auto"/>
          </w:divBdr>
          <w:divsChild>
            <w:div w:id="1371422183">
              <w:marLeft w:val="0"/>
              <w:marRight w:val="0"/>
              <w:marTop w:val="0"/>
              <w:marBottom w:val="0"/>
              <w:divBdr>
                <w:top w:val="none" w:sz="0" w:space="0" w:color="auto"/>
                <w:left w:val="none" w:sz="0" w:space="0" w:color="auto"/>
                <w:bottom w:val="none" w:sz="0" w:space="0" w:color="auto"/>
                <w:right w:val="none" w:sz="0" w:space="0" w:color="auto"/>
              </w:divBdr>
              <w:divsChild>
                <w:div w:id="1347586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1634785">
      <w:bodyDiv w:val="1"/>
      <w:marLeft w:val="0"/>
      <w:marRight w:val="0"/>
      <w:marTop w:val="0"/>
      <w:marBottom w:val="0"/>
      <w:divBdr>
        <w:top w:val="none" w:sz="0" w:space="0" w:color="auto"/>
        <w:left w:val="none" w:sz="0" w:space="0" w:color="auto"/>
        <w:bottom w:val="none" w:sz="0" w:space="0" w:color="auto"/>
        <w:right w:val="none" w:sz="0" w:space="0" w:color="auto"/>
      </w:divBdr>
      <w:divsChild>
        <w:div w:id="1352296953">
          <w:marLeft w:val="0"/>
          <w:marRight w:val="0"/>
          <w:marTop w:val="0"/>
          <w:marBottom w:val="0"/>
          <w:divBdr>
            <w:top w:val="none" w:sz="0" w:space="0" w:color="auto"/>
            <w:left w:val="none" w:sz="0" w:space="0" w:color="auto"/>
            <w:bottom w:val="none" w:sz="0" w:space="0" w:color="auto"/>
            <w:right w:val="none" w:sz="0" w:space="0" w:color="auto"/>
          </w:divBdr>
          <w:divsChild>
            <w:div w:id="1431510644">
              <w:marLeft w:val="0"/>
              <w:marRight w:val="0"/>
              <w:marTop w:val="0"/>
              <w:marBottom w:val="0"/>
              <w:divBdr>
                <w:top w:val="none" w:sz="0" w:space="0" w:color="auto"/>
                <w:left w:val="none" w:sz="0" w:space="0" w:color="auto"/>
                <w:bottom w:val="none" w:sz="0" w:space="0" w:color="auto"/>
                <w:right w:val="none" w:sz="0" w:space="0" w:color="auto"/>
              </w:divBdr>
              <w:divsChild>
                <w:div w:id="3952517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0098419">
      <w:bodyDiv w:val="1"/>
      <w:marLeft w:val="0"/>
      <w:marRight w:val="0"/>
      <w:marTop w:val="0"/>
      <w:marBottom w:val="0"/>
      <w:divBdr>
        <w:top w:val="none" w:sz="0" w:space="0" w:color="auto"/>
        <w:left w:val="none" w:sz="0" w:space="0" w:color="auto"/>
        <w:bottom w:val="none" w:sz="0" w:space="0" w:color="auto"/>
        <w:right w:val="none" w:sz="0" w:space="0" w:color="auto"/>
      </w:divBdr>
    </w:div>
    <w:div w:id="766510262">
      <w:bodyDiv w:val="1"/>
      <w:marLeft w:val="0"/>
      <w:marRight w:val="0"/>
      <w:marTop w:val="0"/>
      <w:marBottom w:val="0"/>
      <w:divBdr>
        <w:top w:val="none" w:sz="0" w:space="0" w:color="auto"/>
        <w:left w:val="none" w:sz="0" w:space="0" w:color="auto"/>
        <w:bottom w:val="none" w:sz="0" w:space="0" w:color="auto"/>
        <w:right w:val="none" w:sz="0" w:space="0" w:color="auto"/>
      </w:divBdr>
      <w:divsChild>
        <w:div w:id="1851211111">
          <w:marLeft w:val="0"/>
          <w:marRight w:val="0"/>
          <w:marTop w:val="0"/>
          <w:marBottom w:val="0"/>
          <w:divBdr>
            <w:top w:val="none" w:sz="0" w:space="0" w:color="auto"/>
            <w:left w:val="none" w:sz="0" w:space="0" w:color="auto"/>
            <w:bottom w:val="none" w:sz="0" w:space="0" w:color="auto"/>
            <w:right w:val="none" w:sz="0" w:space="0" w:color="auto"/>
          </w:divBdr>
          <w:divsChild>
            <w:div w:id="1838811119">
              <w:marLeft w:val="0"/>
              <w:marRight w:val="0"/>
              <w:marTop w:val="0"/>
              <w:marBottom w:val="0"/>
              <w:divBdr>
                <w:top w:val="none" w:sz="0" w:space="0" w:color="auto"/>
                <w:left w:val="none" w:sz="0" w:space="0" w:color="auto"/>
                <w:bottom w:val="none" w:sz="0" w:space="0" w:color="auto"/>
                <w:right w:val="none" w:sz="0" w:space="0" w:color="auto"/>
              </w:divBdr>
              <w:divsChild>
                <w:div w:id="11714080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910463">
      <w:bodyDiv w:val="1"/>
      <w:marLeft w:val="0"/>
      <w:marRight w:val="0"/>
      <w:marTop w:val="0"/>
      <w:marBottom w:val="0"/>
      <w:divBdr>
        <w:top w:val="none" w:sz="0" w:space="0" w:color="auto"/>
        <w:left w:val="none" w:sz="0" w:space="0" w:color="auto"/>
        <w:bottom w:val="none" w:sz="0" w:space="0" w:color="auto"/>
        <w:right w:val="none" w:sz="0" w:space="0" w:color="auto"/>
      </w:divBdr>
      <w:divsChild>
        <w:div w:id="1743521994">
          <w:marLeft w:val="0"/>
          <w:marRight w:val="0"/>
          <w:marTop w:val="0"/>
          <w:marBottom w:val="0"/>
          <w:divBdr>
            <w:top w:val="none" w:sz="0" w:space="0" w:color="auto"/>
            <w:left w:val="none" w:sz="0" w:space="0" w:color="auto"/>
            <w:bottom w:val="none" w:sz="0" w:space="0" w:color="auto"/>
            <w:right w:val="none" w:sz="0" w:space="0" w:color="auto"/>
          </w:divBdr>
        </w:div>
        <w:div w:id="779185487">
          <w:marLeft w:val="0"/>
          <w:marRight w:val="0"/>
          <w:marTop w:val="0"/>
          <w:marBottom w:val="0"/>
          <w:divBdr>
            <w:top w:val="none" w:sz="0" w:space="0" w:color="auto"/>
            <w:left w:val="none" w:sz="0" w:space="0" w:color="auto"/>
            <w:bottom w:val="none" w:sz="0" w:space="0" w:color="auto"/>
            <w:right w:val="none" w:sz="0" w:space="0" w:color="auto"/>
          </w:divBdr>
        </w:div>
        <w:div w:id="648021574">
          <w:marLeft w:val="0"/>
          <w:marRight w:val="0"/>
          <w:marTop w:val="0"/>
          <w:marBottom w:val="0"/>
          <w:divBdr>
            <w:top w:val="none" w:sz="0" w:space="0" w:color="auto"/>
            <w:left w:val="none" w:sz="0" w:space="0" w:color="auto"/>
            <w:bottom w:val="none" w:sz="0" w:space="0" w:color="auto"/>
            <w:right w:val="none" w:sz="0" w:space="0" w:color="auto"/>
          </w:divBdr>
        </w:div>
      </w:divsChild>
    </w:div>
    <w:div w:id="853613112">
      <w:bodyDiv w:val="1"/>
      <w:marLeft w:val="0"/>
      <w:marRight w:val="0"/>
      <w:marTop w:val="0"/>
      <w:marBottom w:val="0"/>
      <w:divBdr>
        <w:top w:val="none" w:sz="0" w:space="0" w:color="auto"/>
        <w:left w:val="none" w:sz="0" w:space="0" w:color="auto"/>
        <w:bottom w:val="none" w:sz="0" w:space="0" w:color="auto"/>
        <w:right w:val="none" w:sz="0" w:space="0" w:color="auto"/>
      </w:divBdr>
    </w:div>
    <w:div w:id="987703881">
      <w:bodyDiv w:val="1"/>
      <w:marLeft w:val="0"/>
      <w:marRight w:val="0"/>
      <w:marTop w:val="0"/>
      <w:marBottom w:val="0"/>
      <w:divBdr>
        <w:top w:val="none" w:sz="0" w:space="0" w:color="auto"/>
        <w:left w:val="none" w:sz="0" w:space="0" w:color="auto"/>
        <w:bottom w:val="none" w:sz="0" w:space="0" w:color="auto"/>
        <w:right w:val="none" w:sz="0" w:space="0" w:color="auto"/>
      </w:divBdr>
      <w:divsChild>
        <w:div w:id="74784501">
          <w:marLeft w:val="0"/>
          <w:marRight w:val="0"/>
          <w:marTop w:val="0"/>
          <w:marBottom w:val="0"/>
          <w:divBdr>
            <w:top w:val="none" w:sz="0" w:space="0" w:color="auto"/>
            <w:left w:val="none" w:sz="0" w:space="0" w:color="auto"/>
            <w:bottom w:val="none" w:sz="0" w:space="0" w:color="auto"/>
            <w:right w:val="none" w:sz="0" w:space="0" w:color="auto"/>
          </w:divBdr>
          <w:divsChild>
            <w:div w:id="716390741">
              <w:marLeft w:val="0"/>
              <w:marRight w:val="0"/>
              <w:marTop w:val="0"/>
              <w:marBottom w:val="0"/>
              <w:divBdr>
                <w:top w:val="none" w:sz="0" w:space="0" w:color="auto"/>
                <w:left w:val="none" w:sz="0" w:space="0" w:color="auto"/>
                <w:bottom w:val="none" w:sz="0" w:space="0" w:color="auto"/>
                <w:right w:val="none" w:sz="0" w:space="0" w:color="auto"/>
              </w:divBdr>
              <w:divsChild>
                <w:div w:id="2033218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2660205">
      <w:bodyDiv w:val="1"/>
      <w:marLeft w:val="0"/>
      <w:marRight w:val="0"/>
      <w:marTop w:val="0"/>
      <w:marBottom w:val="0"/>
      <w:divBdr>
        <w:top w:val="none" w:sz="0" w:space="0" w:color="auto"/>
        <w:left w:val="none" w:sz="0" w:space="0" w:color="auto"/>
        <w:bottom w:val="none" w:sz="0" w:space="0" w:color="auto"/>
        <w:right w:val="none" w:sz="0" w:space="0" w:color="auto"/>
      </w:divBdr>
    </w:div>
    <w:div w:id="1203905668">
      <w:bodyDiv w:val="1"/>
      <w:marLeft w:val="0"/>
      <w:marRight w:val="0"/>
      <w:marTop w:val="0"/>
      <w:marBottom w:val="0"/>
      <w:divBdr>
        <w:top w:val="none" w:sz="0" w:space="0" w:color="auto"/>
        <w:left w:val="none" w:sz="0" w:space="0" w:color="auto"/>
        <w:bottom w:val="none" w:sz="0" w:space="0" w:color="auto"/>
        <w:right w:val="none" w:sz="0" w:space="0" w:color="auto"/>
      </w:divBdr>
    </w:div>
    <w:div w:id="1309629388">
      <w:bodyDiv w:val="1"/>
      <w:marLeft w:val="0"/>
      <w:marRight w:val="0"/>
      <w:marTop w:val="0"/>
      <w:marBottom w:val="0"/>
      <w:divBdr>
        <w:top w:val="none" w:sz="0" w:space="0" w:color="auto"/>
        <w:left w:val="none" w:sz="0" w:space="0" w:color="auto"/>
        <w:bottom w:val="none" w:sz="0" w:space="0" w:color="auto"/>
        <w:right w:val="none" w:sz="0" w:space="0" w:color="auto"/>
      </w:divBdr>
    </w:div>
    <w:div w:id="1325208740">
      <w:bodyDiv w:val="1"/>
      <w:marLeft w:val="0"/>
      <w:marRight w:val="0"/>
      <w:marTop w:val="0"/>
      <w:marBottom w:val="0"/>
      <w:divBdr>
        <w:top w:val="none" w:sz="0" w:space="0" w:color="auto"/>
        <w:left w:val="none" w:sz="0" w:space="0" w:color="auto"/>
        <w:bottom w:val="none" w:sz="0" w:space="0" w:color="auto"/>
        <w:right w:val="none" w:sz="0" w:space="0" w:color="auto"/>
      </w:divBdr>
      <w:divsChild>
        <w:div w:id="1881361619">
          <w:marLeft w:val="0"/>
          <w:marRight w:val="0"/>
          <w:marTop w:val="0"/>
          <w:marBottom w:val="0"/>
          <w:divBdr>
            <w:top w:val="none" w:sz="0" w:space="0" w:color="auto"/>
            <w:left w:val="none" w:sz="0" w:space="0" w:color="auto"/>
            <w:bottom w:val="none" w:sz="0" w:space="0" w:color="auto"/>
            <w:right w:val="none" w:sz="0" w:space="0" w:color="auto"/>
          </w:divBdr>
          <w:divsChild>
            <w:div w:id="1101879282">
              <w:marLeft w:val="0"/>
              <w:marRight w:val="0"/>
              <w:marTop w:val="0"/>
              <w:marBottom w:val="0"/>
              <w:divBdr>
                <w:top w:val="none" w:sz="0" w:space="0" w:color="auto"/>
                <w:left w:val="none" w:sz="0" w:space="0" w:color="auto"/>
                <w:bottom w:val="none" w:sz="0" w:space="0" w:color="auto"/>
                <w:right w:val="none" w:sz="0" w:space="0" w:color="auto"/>
              </w:divBdr>
              <w:divsChild>
                <w:div w:id="1607882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80398805">
      <w:bodyDiv w:val="1"/>
      <w:marLeft w:val="0"/>
      <w:marRight w:val="0"/>
      <w:marTop w:val="0"/>
      <w:marBottom w:val="0"/>
      <w:divBdr>
        <w:top w:val="none" w:sz="0" w:space="0" w:color="auto"/>
        <w:left w:val="none" w:sz="0" w:space="0" w:color="auto"/>
        <w:bottom w:val="none" w:sz="0" w:space="0" w:color="auto"/>
        <w:right w:val="none" w:sz="0" w:space="0" w:color="auto"/>
      </w:divBdr>
      <w:divsChild>
        <w:div w:id="1076781852">
          <w:marLeft w:val="0"/>
          <w:marRight w:val="0"/>
          <w:marTop w:val="0"/>
          <w:marBottom w:val="0"/>
          <w:divBdr>
            <w:top w:val="none" w:sz="0" w:space="0" w:color="auto"/>
            <w:left w:val="none" w:sz="0" w:space="0" w:color="auto"/>
            <w:bottom w:val="none" w:sz="0" w:space="0" w:color="auto"/>
            <w:right w:val="none" w:sz="0" w:space="0" w:color="auto"/>
          </w:divBdr>
          <w:divsChild>
            <w:div w:id="749160882">
              <w:marLeft w:val="0"/>
              <w:marRight w:val="0"/>
              <w:marTop w:val="0"/>
              <w:marBottom w:val="0"/>
              <w:divBdr>
                <w:top w:val="none" w:sz="0" w:space="0" w:color="auto"/>
                <w:left w:val="none" w:sz="0" w:space="0" w:color="auto"/>
                <w:bottom w:val="none" w:sz="0" w:space="0" w:color="auto"/>
                <w:right w:val="none" w:sz="0" w:space="0" w:color="auto"/>
              </w:divBdr>
              <w:divsChild>
                <w:div w:id="6520272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5791157">
      <w:bodyDiv w:val="1"/>
      <w:marLeft w:val="0"/>
      <w:marRight w:val="0"/>
      <w:marTop w:val="0"/>
      <w:marBottom w:val="0"/>
      <w:divBdr>
        <w:top w:val="none" w:sz="0" w:space="0" w:color="auto"/>
        <w:left w:val="none" w:sz="0" w:space="0" w:color="auto"/>
        <w:bottom w:val="none" w:sz="0" w:space="0" w:color="auto"/>
        <w:right w:val="none" w:sz="0" w:space="0" w:color="auto"/>
      </w:divBdr>
      <w:divsChild>
        <w:div w:id="1802574175">
          <w:marLeft w:val="0"/>
          <w:marRight w:val="0"/>
          <w:marTop w:val="0"/>
          <w:marBottom w:val="0"/>
          <w:divBdr>
            <w:top w:val="none" w:sz="0" w:space="0" w:color="auto"/>
            <w:left w:val="none" w:sz="0" w:space="0" w:color="auto"/>
            <w:bottom w:val="none" w:sz="0" w:space="0" w:color="auto"/>
            <w:right w:val="none" w:sz="0" w:space="0" w:color="auto"/>
          </w:divBdr>
          <w:divsChild>
            <w:div w:id="1960062742">
              <w:marLeft w:val="0"/>
              <w:marRight w:val="0"/>
              <w:marTop w:val="0"/>
              <w:marBottom w:val="0"/>
              <w:divBdr>
                <w:top w:val="none" w:sz="0" w:space="0" w:color="auto"/>
                <w:left w:val="none" w:sz="0" w:space="0" w:color="auto"/>
                <w:bottom w:val="none" w:sz="0" w:space="0" w:color="auto"/>
                <w:right w:val="none" w:sz="0" w:space="0" w:color="auto"/>
              </w:divBdr>
              <w:divsChild>
                <w:div w:id="6079343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49900532">
      <w:bodyDiv w:val="1"/>
      <w:marLeft w:val="0"/>
      <w:marRight w:val="0"/>
      <w:marTop w:val="0"/>
      <w:marBottom w:val="0"/>
      <w:divBdr>
        <w:top w:val="none" w:sz="0" w:space="0" w:color="auto"/>
        <w:left w:val="none" w:sz="0" w:space="0" w:color="auto"/>
        <w:bottom w:val="none" w:sz="0" w:space="0" w:color="auto"/>
        <w:right w:val="none" w:sz="0" w:space="0" w:color="auto"/>
      </w:divBdr>
      <w:divsChild>
        <w:div w:id="87242051">
          <w:marLeft w:val="0"/>
          <w:marRight w:val="0"/>
          <w:marTop w:val="0"/>
          <w:marBottom w:val="0"/>
          <w:divBdr>
            <w:top w:val="none" w:sz="0" w:space="0" w:color="auto"/>
            <w:left w:val="none" w:sz="0" w:space="0" w:color="auto"/>
            <w:bottom w:val="none" w:sz="0" w:space="0" w:color="auto"/>
            <w:right w:val="none" w:sz="0" w:space="0" w:color="auto"/>
          </w:divBdr>
          <w:divsChild>
            <w:div w:id="1848327683">
              <w:marLeft w:val="0"/>
              <w:marRight w:val="0"/>
              <w:marTop w:val="0"/>
              <w:marBottom w:val="0"/>
              <w:divBdr>
                <w:top w:val="none" w:sz="0" w:space="0" w:color="auto"/>
                <w:left w:val="none" w:sz="0" w:space="0" w:color="auto"/>
                <w:bottom w:val="none" w:sz="0" w:space="0" w:color="auto"/>
                <w:right w:val="none" w:sz="0" w:space="0" w:color="auto"/>
              </w:divBdr>
              <w:divsChild>
                <w:div w:id="321152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87169715">
      <w:bodyDiv w:val="1"/>
      <w:marLeft w:val="0"/>
      <w:marRight w:val="0"/>
      <w:marTop w:val="0"/>
      <w:marBottom w:val="0"/>
      <w:divBdr>
        <w:top w:val="none" w:sz="0" w:space="0" w:color="auto"/>
        <w:left w:val="none" w:sz="0" w:space="0" w:color="auto"/>
        <w:bottom w:val="none" w:sz="0" w:space="0" w:color="auto"/>
        <w:right w:val="none" w:sz="0" w:space="0" w:color="auto"/>
      </w:divBdr>
    </w:div>
    <w:div w:id="1837570054">
      <w:bodyDiv w:val="1"/>
      <w:marLeft w:val="0"/>
      <w:marRight w:val="0"/>
      <w:marTop w:val="0"/>
      <w:marBottom w:val="0"/>
      <w:divBdr>
        <w:top w:val="none" w:sz="0" w:space="0" w:color="auto"/>
        <w:left w:val="none" w:sz="0" w:space="0" w:color="auto"/>
        <w:bottom w:val="none" w:sz="0" w:space="0" w:color="auto"/>
        <w:right w:val="none" w:sz="0" w:space="0" w:color="auto"/>
      </w:divBdr>
    </w:div>
    <w:div w:id="1889879929">
      <w:bodyDiv w:val="1"/>
      <w:marLeft w:val="0"/>
      <w:marRight w:val="0"/>
      <w:marTop w:val="0"/>
      <w:marBottom w:val="0"/>
      <w:divBdr>
        <w:top w:val="none" w:sz="0" w:space="0" w:color="auto"/>
        <w:left w:val="none" w:sz="0" w:space="0" w:color="auto"/>
        <w:bottom w:val="none" w:sz="0" w:space="0" w:color="auto"/>
        <w:right w:val="none" w:sz="0" w:space="0" w:color="auto"/>
      </w:divBdr>
      <w:divsChild>
        <w:div w:id="599798620">
          <w:marLeft w:val="0"/>
          <w:marRight w:val="0"/>
          <w:marTop w:val="0"/>
          <w:marBottom w:val="0"/>
          <w:divBdr>
            <w:top w:val="none" w:sz="0" w:space="0" w:color="auto"/>
            <w:left w:val="none" w:sz="0" w:space="0" w:color="auto"/>
            <w:bottom w:val="none" w:sz="0" w:space="0" w:color="auto"/>
            <w:right w:val="none" w:sz="0" w:space="0" w:color="auto"/>
          </w:divBdr>
          <w:divsChild>
            <w:div w:id="1342009119">
              <w:marLeft w:val="0"/>
              <w:marRight w:val="0"/>
              <w:marTop w:val="0"/>
              <w:marBottom w:val="0"/>
              <w:divBdr>
                <w:top w:val="none" w:sz="0" w:space="0" w:color="auto"/>
                <w:left w:val="none" w:sz="0" w:space="0" w:color="auto"/>
                <w:bottom w:val="none" w:sz="0" w:space="0" w:color="auto"/>
                <w:right w:val="none" w:sz="0" w:space="0" w:color="auto"/>
              </w:divBdr>
              <w:divsChild>
                <w:div w:id="12292654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1696618">
      <w:bodyDiv w:val="1"/>
      <w:marLeft w:val="0"/>
      <w:marRight w:val="0"/>
      <w:marTop w:val="0"/>
      <w:marBottom w:val="0"/>
      <w:divBdr>
        <w:top w:val="none" w:sz="0" w:space="0" w:color="auto"/>
        <w:left w:val="none" w:sz="0" w:space="0" w:color="auto"/>
        <w:bottom w:val="none" w:sz="0" w:space="0" w:color="auto"/>
        <w:right w:val="none" w:sz="0" w:space="0" w:color="auto"/>
      </w:divBdr>
    </w:div>
    <w:div w:id="21453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5.png"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jpeg" Id="rId12" /><Relationship Type="http://schemas.microsoft.com/office/2016/09/relationships/commentsIds" Target="commentsIds.xml" Id="rId17" /><Relationship Type="http://schemas.openxmlformats.org/officeDocument/2006/relationships/header" Target="header3.xml" Id="rId25"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image" Target="media/image7.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gif" Id="rId11" /><Relationship Type="http://schemas.openxmlformats.org/officeDocument/2006/relationships/footer" Target="footer2.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comments" Target="comments.xml" Id="rId15" /><Relationship Type="http://schemas.openxmlformats.org/officeDocument/2006/relationships/footer" Target="footer1.xml" Id="rId23" /><Relationship Type="http://schemas.openxmlformats.org/officeDocument/2006/relationships/hyperlink" Target="https://spfarm.ntnu.no/sites/project/323/_layouts/15/WopiFrame.aspx?sourcedoc=%7b7A8F6EBC-134F-45AB-8CD0-8C3354F2D538%7d&amp;file=Deliverable%20activity%20H2%20-%20Integrated.pdf&amp;action=default" TargetMode="External" Id="rId28"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glossaryDocument" Target="glossary/document.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eader" Target="header2.xml" Id="rId22" /><Relationship Type="http://schemas.microsoft.com/office/2011/relationships/people" Target="people.xml" Id="rId30" /><Relationship Type="http://schemas.openxmlformats.org/officeDocument/2006/relationships/hyperlink" Target="https://spfarm.ntnu.no/sites/project/323/_layouts/15/WopiFrame.aspx?sourcedoc=%7b04D6CDE4-5B3D-48F9-A5C3-174553568B1A%7d&amp;file=Document%201%20-%20Case%20Study%20Info%20v5.pdf&amp;action=default" TargetMode="External" Id="R2840ca7c3056456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825D104-3763-45FF-8727-BED7DB34DE32}"/>
      </w:docPartPr>
      <w:docPartBody>
        <w:p w:rsidR="00A049DD" w:rsidRDefault="009B5AAA">
          <w:r w:rsidRPr="004D3EEA">
            <w:rPr>
              <w:rStyle w:val="PlaceholderText"/>
            </w:rPr>
            <w:t>Click or tap here to enter text.</w:t>
          </w:r>
        </w:p>
      </w:docPartBody>
    </w:docPart>
    <w:docPart>
      <w:docPartPr>
        <w:name w:val="429A7A73FCE74016B69A32E98E603120"/>
        <w:category>
          <w:name w:val="General"/>
          <w:gallery w:val="placeholder"/>
        </w:category>
        <w:types>
          <w:type w:val="bbPlcHdr"/>
        </w:types>
        <w:behaviors>
          <w:behavior w:val="content"/>
        </w:behaviors>
        <w:guid w:val="{4DD8158B-322B-43EF-B042-B5A03B80EC7F}"/>
      </w:docPartPr>
      <w:docPartBody>
        <w:p w:rsidR="00E82422" w:rsidRDefault="00E82422" w:rsidP="00E82422">
          <w:pPr>
            <w:pStyle w:val="429A7A73FCE74016B69A32E98E603120"/>
          </w:pPr>
          <w:r w:rsidRPr="004D3EEA">
            <w:rPr>
              <w:rStyle w:val="PlaceholderText"/>
            </w:rPr>
            <w:t>Click or tap here to enter text.</w:t>
          </w:r>
        </w:p>
      </w:docPartBody>
    </w:docPart>
    <w:docPart>
      <w:docPartPr>
        <w:name w:val="AD9C6319004843DCBB37C26CA63FFE3A"/>
        <w:category>
          <w:name w:val="General"/>
          <w:gallery w:val="placeholder"/>
        </w:category>
        <w:types>
          <w:type w:val="bbPlcHdr"/>
        </w:types>
        <w:behaviors>
          <w:behavior w:val="content"/>
        </w:behaviors>
        <w:guid w:val="{27DB7B7A-5ED1-4484-9D67-C852D2089C16}"/>
      </w:docPartPr>
      <w:docPartBody>
        <w:p w:rsidR="00E82422" w:rsidRDefault="00E82422" w:rsidP="00E82422">
          <w:pPr>
            <w:pStyle w:val="AD9C6319004843DCBB37C26CA63FFE3A"/>
          </w:pPr>
          <w:r w:rsidRPr="004D3EEA">
            <w:rPr>
              <w:rStyle w:val="PlaceholderText"/>
            </w:rPr>
            <w:t>Choose an item.</w:t>
          </w:r>
        </w:p>
      </w:docPartBody>
    </w:docPart>
    <w:docPart>
      <w:docPartPr>
        <w:name w:val="89A51E5076474C2FBA06475C3F704264"/>
        <w:category>
          <w:name w:val="General"/>
          <w:gallery w:val="placeholder"/>
        </w:category>
        <w:types>
          <w:type w:val="bbPlcHdr"/>
        </w:types>
        <w:behaviors>
          <w:behavior w:val="content"/>
        </w:behaviors>
        <w:guid w:val="{ABED330A-4A5A-4B0F-8255-E42916D3461E}"/>
      </w:docPartPr>
      <w:docPartBody>
        <w:p w:rsidR="00E82422" w:rsidRDefault="00E82422" w:rsidP="00E82422">
          <w:pPr>
            <w:pStyle w:val="89A51E5076474C2FBA06475C3F704264"/>
          </w:pPr>
          <w:r w:rsidRPr="004D3EEA">
            <w:rPr>
              <w:rStyle w:val="PlaceholderText"/>
            </w:rPr>
            <w:t>Choose an item.</w:t>
          </w:r>
        </w:p>
      </w:docPartBody>
    </w:docPart>
    <w:docPart>
      <w:docPartPr>
        <w:name w:val="98C01FEF412F46B3AE12F0AB92EDADBC"/>
        <w:category>
          <w:name w:val="General"/>
          <w:gallery w:val="placeholder"/>
        </w:category>
        <w:types>
          <w:type w:val="bbPlcHdr"/>
        </w:types>
        <w:behaviors>
          <w:behavior w:val="content"/>
        </w:behaviors>
        <w:guid w:val="{F01AFE72-E3CB-4917-A824-D1443CDA8B2E}"/>
      </w:docPartPr>
      <w:docPartBody>
        <w:p w:rsidR="00E82422" w:rsidRDefault="00E82422" w:rsidP="00E82422">
          <w:pPr>
            <w:pStyle w:val="98C01FEF412F46B3AE12F0AB92EDADBC"/>
          </w:pPr>
          <w:r w:rsidRPr="004D3EEA">
            <w:rPr>
              <w:rStyle w:val="PlaceholderText"/>
            </w:rPr>
            <w:t>Click or tap here to enter text.</w:t>
          </w:r>
        </w:p>
      </w:docPartBody>
    </w:docPart>
    <w:docPart>
      <w:docPartPr>
        <w:name w:val="ACF0443409C64EA1B21C10E66D6D4C2C"/>
        <w:category>
          <w:name w:val="General"/>
          <w:gallery w:val="placeholder"/>
        </w:category>
        <w:types>
          <w:type w:val="bbPlcHdr"/>
        </w:types>
        <w:behaviors>
          <w:behavior w:val="content"/>
        </w:behaviors>
        <w:guid w:val="{E6B55D00-7917-45A4-BA16-50AABB4C0079}"/>
      </w:docPartPr>
      <w:docPartBody>
        <w:p w:rsidR="00E82422" w:rsidRDefault="00E82422" w:rsidP="00E82422">
          <w:pPr>
            <w:pStyle w:val="ACF0443409C64EA1B21C10E66D6D4C2C"/>
          </w:pPr>
          <w:r w:rsidRPr="004D3EE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dvOT863180fb+fb">
    <w:altName w:val="DS ISO 1"/>
    <w:panose1 w:val="00000000000000000000"/>
    <w:charset w:val="00"/>
    <w:family w:val="roman"/>
    <w:notTrueType/>
    <w:pitch w:val="default"/>
  </w:font>
  <w:font w:name="AdvP4C4E74">
    <w:altName w:val="DS ISO 1"/>
    <w:panose1 w:val="00000000000000000000"/>
    <w:charset w:val="00"/>
    <w:family w:val="roman"/>
    <w:notTrueType/>
    <w:pitch w:val="default"/>
  </w:font>
  <w:font w:name="CMSY10">
    <w:altName w:val="Cambria"/>
    <w:panose1 w:val="00000000000000000000"/>
    <w:charset w:val="00"/>
    <w:family w:val="roman"/>
    <w:notTrueType/>
    <w:pitch w:val="default"/>
    <w:sig w:usb0="00000003" w:usb1="00000000" w:usb2="00000000" w:usb3="00000000" w:csb0="00000001" w:csb1="00000000"/>
  </w:font>
  <w:font w:name="NimbusRomNo9L-ReguItal">
    <w:altName w:val="Cambria"/>
    <w:panose1 w:val="00000000000000000000"/>
    <w:charset w:val="00"/>
    <w:family w:val="roman"/>
    <w:notTrueType/>
    <w:pitch w:val="default"/>
  </w:font>
  <w:font w:name="NimbusSanL-Regu">
    <w:altName w:val="Calibri"/>
    <w:panose1 w:val="00000000000000000000"/>
    <w:charset w:val="00"/>
    <w:family w:val="swiss"/>
    <w:notTrueType/>
    <w:pitch w:val="default"/>
    <w:sig w:usb0="00000003" w:usb1="00000000" w:usb2="00000000" w:usb3="00000000" w:csb0="00000001" w:csb1="00000000"/>
  </w:font>
  <w:font w:name="CMR9">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AAA"/>
    <w:rsid w:val="00122AE2"/>
    <w:rsid w:val="001A18DE"/>
    <w:rsid w:val="001A39DA"/>
    <w:rsid w:val="001F5E82"/>
    <w:rsid w:val="00213CFE"/>
    <w:rsid w:val="002F4436"/>
    <w:rsid w:val="00321277"/>
    <w:rsid w:val="003C5E67"/>
    <w:rsid w:val="0043772E"/>
    <w:rsid w:val="00473A28"/>
    <w:rsid w:val="005E33E4"/>
    <w:rsid w:val="005F66B6"/>
    <w:rsid w:val="006435C8"/>
    <w:rsid w:val="00653B0A"/>
    <w:rsid w:val="006861C0"/>
    <w:rsid w:val="006A388F"/>
    <w:rsid w:val="006C2100"/>
    <w:rsid w:val="00763AB9"/>
    <w:rsid w:val="007E7A98"/>
    <w:rsid w:val="008F3177"/>
    <w:rsid w:val="00970FA5"/>
    <w:rsid w:val="009B5AAA"/>
    <w:rsid w:val="00A049DD"/>
    <w:rsid w:val="00A32073"/>
    <w:rsid w:val="00B22C07"/>
    <w:rsid w:val="00C57FF2"/>
    <w:rsid w:val="00C86634"/>
    <w:rsid w:val="00C905AD"/>
    <w:rsid w:val="00C9670C"/>
    <w:rsid w:val="00CD4399"/>
    <w:rsid w:val="00D167F9"/>
    <w:rsid w:val="00DD6F3B"/>
    <w:rsid w:val="00DF0989"/>
    <w:rsid w:val="00E82422"/>
    <w:rsid w:val="00EE06F3"/>
    <w:rsid w:val="00FF29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3E4"/>
    <w:rPr>
      <w:color w:val="808080"/>
    </w:rPr>
  </w:style>
  <w:style w:type="paragraph" w:customStyle="1" w:styleId="12C0F313CEBF44ABBA14FA374C123BBD">
    <w:name w:val="12C0F313CEBF44ABBA14FA374C123BBD"/>
    <w:rsid w:val="009B5AAA"/>
  </w:style>
  <w:style w:type="paragraph" w:customStyle="1" w:styleId="F80A017060A149AB9989A7252F0AEDB1">
    <w:name w:val="F80A017060A149AB9989A7252F0AEDB1"/>
    <w:rsid w:val="009B5AAA"/>
  </w:style>
  <w:style w:type="paragraph" w:customStyle="1" w:styleId="C3B64410AA9E48DFA96897E5B9E47E62">
    <w:name w:val="C3B64410AA9E48DFA96897E5B9E47E62"/>
    <w:rsid w:val="009B5AAA"/>
  </w:style>
  <w:style w:type="paragraph" w:customStyle="1" w:styleId="728A320589FA45089E43133CA3793909">
    <w:name w:val="728A320589FA45089E43133CA3793909"/>
    <w:rsid w:val="009B5AAA"/>
  </w:style>
  <w:style w:type="paragraph" w:customStyle="1" w:styleId="BFC2E8B60C13477CB72A25E097975042">
    <w:name w:val="BFC2E8B60C13477CB72A25E097975042"/>
    <w:rsid w:val="009B5AAA"/>
  </w:style>
  <w:style w:type="paragraph" w:customStyle="1" w:styleId="C6750D559CC644CE998BA2B3413F1DB7">
    <w:name w:val="C6750D559CC644CE998BA2B3413F1DB7"/>
    <w:rsid w:val="009B5AAA"/>
  </w:style>
  <w:style w:type="paragraph" w:customStyle="1" w:styleId="440682720CC74BBE8C6995EEFBEACD63">
    <w:name w:val="440682720CC74BBE8C6995EEFBEACD63"/>
    <w:rsid w:val="009B5AAA"/>
  </w:style>
  <w:style w:type="paragraph" w:customStyle="1" w:styleId="945C32810A3047F69EBFC834F85FBE64">
    <w:name w:val="945C32810A3047F69EBFC834F85FBE64"/>
    <w:rsid w:val="009B5AAA"/>
  </w:style>
  <w:style w:type="paragraph" w:customStyle="1" w:styleId="B0ACD3943C5A4CBFAE9D581E2289820C">
    <w:name w:val="B0ACD3943C5A4CBFAE9D581E2289820C"/>
    <w:rsid w:val="009B5AAA"/>
  </w:style>
  <w:style w:type="paragraph" w:customStyle="1" w:styleId="1C5CE28AFB064BFB9D51421D089738C9">
    <w:name w:val="1C5CE28AFB064BFB9D51421D089738C9"/>
    <w:rsid w:val="009B5AAA"/>
  </w:style>
  <w:style w:type="paragraph" w:customStyle="1" w:styleId="4C8ED46E11F745CFA46801A997D397A3">
    <w:name w:val="4C8ED46E11F745CFA46801A997D397A3"/>
    <w:rsid w:val="009B5AAA"/>
  </w:style>
  <w:style w:type="paragraph" w:customStyle="1" w:styleId="3E00A710AADF428A8B0AB8083BF53910">
    <w:name w:val="3E00A710AADF428A8B0AB8083BF53910"/>
    <w:rsid w:val="009B5AAA"/>
  </w:style>
  <w:style w:type="paragraph" w:customStyle="1" w:styleId="F487A759E58945D88F353C40522744F3">
    <w:name w:val="F487A759E58945D88F353C40522744F3"/>
    <w:rsid w:val="009B5AAA"/>
  </w:style>
  <w:style w:type="paragraph" w:customStyle="1" w:styleId="883933F97F8C49629642F5E1869B97D9">
    <w:name w:val="883933F97F8C49629642F5E1869B97D9"/>
    <w:rsid w:val="009B5AAA"/>
  </w:style>
  <w:style w:type="paragraph" w:customStyle="1" w:styleId="3F2D8D68260246829BCC46F6C6BA1E2D">
    <w:name w:val="3F2D8D68260246829BCC46F6C6BA1E2D"/>
    <w:rsid w:val="009B5AAA"/>
  </w:style>
  <w:style w:type="paragraph" w:customStyle="1" w:styleId="4836EA85BC1E4C8093EBACA016CF8A0E">
    <w:name w:val="4836EA85BC1E4C8093EBACA016CF8A0E"/>
    <w:rsid w:val="009B5AAA"/>
  </w:style>
  <w:style w:type="paragraph" w:customStyle="1" w:styleId="C5A7508A9E86477CBACD9FC3CA020C7B">
    <w:name w:val="C5A7508A9E86477CBACD9FC3CA020C7B"/>
    <w:rsid w:val="009B5AAA"/>
  </w:style>
  <w:style w:type="paragraph" w:customStyle="1" w:styleId="6057C8E47A3546B49A687C4D174FE4A8">
    <w:name w:val="6057C8E47A3546B49A687C4D174FE4A8"/>
    <w:rsid w:val="009B5AAA"/>
  </w:style>
  <w:style w:type="paragraph" w:customStyle="1" w:styleId="DB35221DE2704B4DB847F8AE361071F3">
    <w:name w:val="DB35221DE2704B4DB847F8AE361071F3"/>
    <w:rsid w:val="009B5AAA"/>
  </w:style>
  <w:style w:type="paragraph" w:customStyle="1" w:styleId="740D3D9BB0E645E2BC493D103AB6A8F6">
    <w:name w:val="740D3D9BB0E645E2BC493D103AB6A8F6"/>
    <w:rsid w:val="009B5AAA"/>
  </w:style>
  <w:style w:type="paragraph" w:customStyle="1" w:styleId="90A59D08A20C4159825A908DEA6FD00D">
    <w:name w:val="90A59D08A20C4159825A908DEA6FD00D"/>
    <w:rsid w:val="009B5AAA"/>
  </w:style>
  <w:style w:type="paragraph" w:customStyle="1" w:styleId="1D0C97CDEEB3429399F19214631C69C6">
    <w:name w:val="1D0C97CDEEB3429399F19214631C69C6"/>
    <w:rsid w:val="009B5AAA"/>
  </w:style>
  <w:style w:type="paragraph" w:customStyle="1" w:styleId="F2CF9CC4FA7E40179E871CD5BD62C2AC">
    <w:name w:val="F2CF9CC4FA7E40179E871CD5BD62C2AC"/>
    <w:rsid w:val="009B5AAA"/>
  </w:style>
  <w:style w:type="paragraph" w:customStyle="1" w:styleId="216E30F945484008A4B2050FD85F4966">
    <w:name w:val="216E30F945484008A4B2050FD85F4966"/>
    <w:rsid w:val="009B5AAA"/>
  </w:style>
  <w:style w:type="paragraph" w:customStyle="1" w:styleId="FDA28CAAB30D4CDFB4445A53E05703F4">
    <w:name w:val="FDA28CAAB30D4CDFB4445A53E05703F4"/>
    <w:rsid w:val="00D167F9"/>
  </w:style>
  <w:style w:type="paragraph" w:customStyle="1" w:styleId="E11453A4D0E646E0B0DC23346012C096">
    <w:name w:val="E11453A4D0E646E0B0DC23346012C096"/>
    <w:rsid w:val="00D167F9"/>
  </w:style>
  <w:style w:type="paragraph" w:customStyle="1" w:styleId="69EFF27C994B4E85A6AD4DFA94993409">
    <w:name w:val="69EFF27C994B4E85A6AD4DFA94993409"/>
    <w:rsid w:val="00D167F9"/>
  </w:style>
  <w:style w:type="paragraph" w:customStyle="1" w:styleId="877C2AE1222B411F95BEE59F29F9B24C">
    <w:name w:val="877C2AE1222B411F95BEE59F29F9B24C"/>
    <w:rsid w:val="00D167F9"/>
  </w:style>
  <w:style w:type="paragraph" w:customStyle="1" w:styleId="2DC8950D48E3466BA0BEC7E56BB5445E">
    <w:name w:val="2DC8950D48E3466BA0BEC7E56BB5445E"/>
    <w:rsid w:val="00D167F9"/>
  </w:style>
  <w:style w:type="paragraph" w:customStyle="1" w:styleId="DABED87BFAD0493C883F8B862F75ACEA">
    <w:name w:val="DABED87BFAD0493C883F8B862F75ACEA"/>
    <w:rsid w:val="005F66B6"/>
  </w:style>
  <w:style w:type="paragraph" w:customStyle="1" w:styleId="35FEA985C9264A2E89299A642CB61894">
    <w:name w:val="35FEA985C9264A2E89299A642CB61894"/>
    <w:rsid w:val="005F66B6"/>
  </w:style>
  <w:style w:type="paragraph" w:customStyle="1" w:styleId="4090F922129A42C68DB572532FDC348A">
    <w:name w:val="4090F922129A42C68DB572532FDC348A"/>
    <w:rsid w:val="00E82422"/>
  </w:style>
  <w:style w:type="paragraph" w:customStyle="1" w:styleId="429A7A73FCE74016B69A32E98E603120">
    <w:name w:val="429A7A73FCE74016B69A32E98E603120"/>
    <w:rsid w:val="00E82422"/>
  </w:style>
  <w:style w:type="paragraph" w:customStyle="1" w:styleId="AD9C6319004843DCBB37C26CA63FFE3A">
    <w:name w:val="AD9C6319004843DCBB37C26CA63FFE3A"/>
    <w:rsid w:val="00E82422"/>
  </w:style>
  <w:style w:type="paragraph" w:customStyle="1" w:styleId="89A51E5076474C2FBA06475C3F704264">
    <w:name w:val="89A51E5076474C2FBA06475C3F704264"/>
    <w:rsid w:val="00E82422"/>
  </w:style>
  <w:style w:type="paragraph" w:customStyle="1" w:styleId="8CE5D7B728ED4DF0B0A5651EE12A1CA4">
    <w:name w:val="8CE5D7B728ED4DF0B0A5651EE12A1CA4"/>
    <w:rsid w:val="00E82422"/>
  </w:style>
  <w:style w:type="paragraph" w:customStyle="1" w:styleId="98C01FEF412F46B3AE12F0AB92EDADBC">
    <w:name w:val="98C01FEF412F46B3AE12F0AB92EDADBC"/>
    <w:rsid w:val="00E82422"/>
  </w:style>
  <w:style w:type="paragraph" w:customStyle="1" w:styleId="ACF0443409C64EA1B21C10E66D6D4C2C">
    <w:name w:val="ACF0443409C64EA1B21C10E66D6D4C2C"/>
    <w:rsid w:val="00E82422"/>
  </w:style>
  <w:style w:type="paragraph" w:customStyle="1" w:styleId="9EB114A18FCF492DA3FD38F91B8CE679">
    <w:name w:val="9EB114A18FCF492DA3FD38F91B8CE679"/>
    <w:rsid w:val="002F4436"/>
  </w:style>
  <w:style w:type="paragraph" w:customStyle="1" w:styleId="C0CF40B9862A4F7DBD62B4D236686022">
    <w:name w:val="C0CF40B9862A4F7DBD62B4D236686022"/>
    <w:rsid w:val="002F4436"/>
  </w:style>
  <w:style w:type="paragraph" w:customStyle="1" w:styleId="2A8C9D07395D4D8594E19D2E3EA7F4B0">
    <w:name w:val="2A8C9D07395D4D8594E19D2E3EA7F4B0"/>
    <w:rsid w:val="002F4436"/>
  </w:style>
  <w:style w:type="paragraph" w:customStyle="1" w:styleId="3D6EAFE1CE4D4B46BB570FDE36D37F59">
    <w:name w:val="3D6EAFE1CE4D4B46BB570FDE36D37F59"/>
    <w:rsid w:val="002F4436"/>
  </w:style>
  <w:style w:type="paragraph" w:customStyle="1" w:styleId="8BED7A593E2D4E04B31F1853F5A27C96">
    <w:name w:val="8BED7A593E2D4E04B31F1853F5A27C96"/>
    <w:rsid w:val="002F4436"/>
  </w:style>
  <w:style w:type="paragraph" w:customStyle="1" w:styleId="8738163ADB74491BBACD5EEED2BD3189">
    <w:name w:val="8738163ADB74491BBACD5EEED2BD3189"/>
    <w:rsid w:val="002F4436"/>
  </w:style>
  <w:style w:type="paragraph" w:customStyle="1" w:styleId="2264758F1BA64C7280A0AD6F57FC2CBD">
    <w:name w:val="2264758F1BA64C7280A0AD6F57FC2CBD"/>
    <w:rsid w:val="002F4436"/>
  </w:style>
  <w:style w:type="paragraph" w:customStyle="1" w:styleId="3286249F5FF342E0AC34A5E1F8013ECA">
    <w:name w:val="3286249F5FF342E0AC34A5E1F8013ECA"/>
    <w:rsid w:val="002F4436"/>
  </w:style>
  <w:style w:type="paragraph" w:customStyle="1" w:styleId="E476919B59404CC8B247B86911030AD4">
    <w:name w:val="E476919B59404CC8B247B86911030AD4"/>
    <w:rsid w:val="005E33E4"/>
    <w:rPr>
      <w:lang w:val="en-IE" w:eastAsia="en-I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Category xmlns="a2282bd8-9123-47a6-b261-385c11328855"/>
    <DocumentType xmlns="d59fd956-a2bc-4edf-baac-53d24ae3ef9a" xsi:nil="true"/>
    <AgendaItem xmlns="02155572-362E-45BF-A4CB-6573DF3CB23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document" ma:contentTypeID="0x010100B34B2E5B049ADE438CC980FB8FD73EA30300530E8632D6ECD1449263AC65C63B6FAA" ma:contentTypeVersion="0" ma:contentTypeDescription="" ma:contentTypeScope="" ma:versionID="8ee4448884f7adccceab0338b8f5e534">
  <xsd:schema xmlns:xsd="http://www.w3.org/2001/XMLSchema" xmlns:xs="http://www.w3.org/2001/XMLSchema" xmlns:p="http://schemas.microsoft.com/office/2006/metadata/properties" xmlns:ns2="d59fd956-a2bc-4edf-baac-53d24ae3ef9a" xmlns:ns3="02155572-362E-45BF-A4CB-6573DF3CB236" xmlns:ns4="a2282bd8-9123-47a6-b261-385c11328855" targetNamespace="http://schemas.microsoft.com/office/2006/metadata/properties" ma:root="true" ma:fieldsID="dea24acf256cdefa478becc970a26698" ns2:_="" ns3:_="" ns4:_="">
    <xsd:import namespace="d59fd956-a2bc-4edf-baac-53d24ae3ef9a"/>
    <xsd:import namespace="02155572-362E-45BF-A4CB-6573DF3CB236"/>
    <xsd:import namespace="a2282bd8-9123-47a6-b261-385c11328855"/>
    <xsd:element name="properties">
      <xsd:complexType>
        <xsd:sequence>
          <xsd:element name="documentManagement">
            <xsd:complexType>
              <xsd:all>
                <xsd:element ref="ns2:DocumentType" minOccurs="0"/>
                <xsd:element ref="ns3:AgendaItem" minOccurs="0"/>
                <xsd:element ref="ns4:Documen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fd956-a2bc-4edf-baac-53d24ae3ef9a"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Budget"/>
          <xsd:enumeration value="Contract"/>
          <xsd:enumeration value="Documentation"/>
          <xsd:enumeration value="Letter"/>
          <xsd:enumeration value="Memo"/>
          <xsd:enumeration value="Minutes of meeting"/>
          <xsd:enumeration value="Presentation"/>
          <xsd:enumeration value="Report"/>
          <xsd:enumeration value="User manual"/>
        </xsd:restriction>
      </xsd:simpleType>
    </xsd:element>
  </xsd:schema>
  <xsd:schema xmlns:xsd="http://www.w3.org/2001/XMLSchema" xmlns:xs="http://www.w3.org/2001/XMLSchema" xmlns:dms="http://schemas.microsoft.com/office/2006/documentManagement/types" xmlns:pc="http://schemas.microsoft.com/office/infopath/2007/PartnerControls" targetNamespace="02155572-362E-45BF-A4CB-6573DF3CB236" elementFormDefault="qualified">
    <xsd:import namespace="http://schemas.microsoft.com/office/2006/documentManagement/types"/>
    <xsd:import namespace="http://schemas.microsoft.com/office/infopath/2007/PartnerControls"/>
    <xsd:element name="AgendaItem" ma:index="9" nillable="true" ma:displayName="Agenda Item" ma:list="{C0726124-B68F-4E5E-BD06-EB6FF0E7E8C3}" ma:internalName="AgendaItem" ma:showField="AgendaItem">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a2282bd8-9123-47a6-b261-385c11328855" elementFormDefault="qualified">
    <xsd:import namespace="http://schemas.microsoft.com/office/2006/documentManagement/types"/>
    <xsd:import namespace="http://schemas.microsoft.com/office/infopath/2007/PartnerControls"/>
    <xsd:element name="DocumentCategory" ma:index="10" nillable="true" ma:displayName="Document Category" ma:list="{4BAEB9C7-7D88-4C57-996F-3D6C8180851B}" ma:internalName="DocumentCategory" ma:showField="Title" ma:web="{b75e08a3-3f1a-40b6-8f7a-71f7606cf6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6C961-21AC-41A5-A7F7-2DCE5D9B89E0}">
  <ds:schemaRefs>
    <ds:schemaRef ds:uri="http://purl.org/dc/elements/1.1/"/>
    <ds:schemaRef ds:uri="http://schemas.microsoft.com/office/2006/metadata/properties"/>
    <ds:schemaRef ds:uri="http://purl.org/dc/terms/"/>
    <ds:schemaRef ds:uri="02155572-362E-45BF-A4CB-6573DF3CB236"/>
    <ds:schemaRef ds:uri="http://schemas.microsoft.com/office/infopath/2007/PartnerControls"/>
    <ds:schemaRef ds:uri="http://schemas.microsoft.com/office/2006/documentManagement/types"/>
    <ds:schemaRef ds:uri="a2282bd8-9123-47a6-b261-385c11328855"/>
    <ds:schemaRef ds:uri="http://schemas.openxmlformats.org/package/2006/metadata/core-properties"/>
    <ds:schemaRef ds:uri="d59fd956-a2bc-4edf-baac-53d24ae3ef9a"/>
    <ds:schemaRef ds:uri="http://www.w3.org/XML/1998/namespace"/>
    <ds:schemaRef ds:uri="http://purl.org/dc/dcmitype/"/>
  </ds:schemaRefs>
</ds:datastoreItem>
</file>

<file path=customXml/itemProps2.xml><?xml version="1.0" encoding="utf-8"?>
<ds:datastoreItem xmlns:ds="http://schemas.openxmlformats.org/officeDocument/2006/customXml" ds:itemID="{02D64283-0FF6-4115-9D04-B909AEF2B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fd956-a2bc-4edf-baac-53d24ae3ef9a"/>
    <ds:schemaRef ds:uri="02155572-362E-45BF-A4CB-6573DF3CB236"/>
    <ds:schemaRef ds:uri="a2282bd8-9123-47a6-b261-385c113288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BE406D-9F8E-49E9-AE84-5FE9E3D6903C}">
  <ds:schemaRefs>
    <ds:schemaRef ds:uri="http://schemas.microsoft.com/sharepoint/v3/contenttype/forms"/>
  </ds:schemaRefs>
</ds:datastoreItem>
</file>

<file path=customXml/itemProps4.xml><?xml version="1.0" encoding="utf-8"?>
<ds:datastoreItem xmlns:ds="http://schemas.openxmlformats.org/officeDocument/2006/customXml" ds:itemID="{B78EDF5F-99C8-4ECD-80AC-6158A11824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NTNU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Marcin Pilarczyk</dc:creator>
  <keywords/>
  <dc:description/>
  <lastModifiedBy>Erick Fernando Alves</lastModifiedBy>
  <revision>42</revision>
  <dcterms:created xsi:type="dcterms:W3CDTF">2019-02-22T10:22:00.0000000Z</dcterms:created>
  <dcterms:modified xsi:type="dcterms:W3CDTF">2020-11-13T08:31:11.5990232Z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0x010100B34B2E5B049ADE438CC980FB8FD73EA30300530E8632D6ECD1449263AC65C63B6FAA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16th edition (author-date)</vt:lpwstr>
  </property>
  <property fmtid="{D5CDD505-2E9C-101B-9397-08002B2CF9AE}" pid="9" name="Mendeley Recent Style Id 3_1">
    <vt:lpwstr>http://www.zotero.org/styles/harvard1</vt:lpwstr>
  </property>
  <property fmtid="{D5CDD505-2E9C-101B-9397-08002B2CF9AE}" pid="10" name="Mendeley Recent Style Name 3_1">
    <vt:lpwstr>Harvard Reference format 1 (author-date)</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http://www.zotero.org/styles/international-journal-of-greenhouse-gas-control</vt:lpwstr>
  </property>
  <property fmtid="{D5CDD505-2E9C-101B-9397-08002B2CF9AE}" pid="14" name="Mendeley Recent Style Name 5_1">
    <vt:lpwstr>International Journal of Greenhouse Gas Control</vt:lpwstr>
  </property>
  <property fmtid="{D5CDD505-2E9C-101B-9397-08002B2CF9AE}" pid="15" name="Mendeley Recent Style Id 6_1">
    <vt:lpwstr>http://www.zotero.org/styles/international-journal-of-hydrogen-energy</vt:lpwstr>
  </property>
  <property fmtid="{D5CDD505-2E9C-101B-9397-08002B2CF9AE}" pid="16" name="Mendeley Recent Style Name 6_1">
    <vt:lpwstr>International Journal of Hydrogen Energy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7th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10e6066b-44e6-3407-9b7b-9e781a45d71a</vt:lpwstr>
  </property>
  <property fmtid="{D5CDD505-2E9C-101B-9397-08002B2CF9AE}" pid="25" name="Mendeley Citation Style_1">
    <vt:lpwstr>http://www.zotero.org/styles/international-journal-of-hydrogen-energy</vt:lpwstr>
  </property>
</Properties>
</file>